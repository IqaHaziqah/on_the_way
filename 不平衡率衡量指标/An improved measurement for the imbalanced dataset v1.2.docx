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1B3DB" w14:textId="77777777" w:rsidR="009F7FCE" w:rsidRPr="00EE426C" w:rsidRDefault="00857BF1" w:rsidP="00CC6DCA">
      <w:pPr>
        <w:pStyle w:val="papertitle"/>
      </w:pPr>
      <w:r w:rsidRPr="00857BF1">
        <w:t>An improved measurement for the imbalanced datase</w:t>
      </w:r>
      <w:r>
        <w:t>t</w:t>
      </w:r>
    </w:p>
    <w:p w14:paraId="0D0D93D5" w14:textId="77777777" w:rsidR="00CC6DCA" w:rsidRPr="00EE426C" w:rsidRDefault="009B2539" w:rsidP="00CC6DCA">
      <w:pPr>
        <w:pStyle w:val="author"/>
      </w:pPr>
      <w:r>
        <w:t xml:space="preserve">First </w:t>
      </w:r>
      <w:proofErr w:type="spellStart"/>
      <w:proofErr w:type="gramStart"/>
      <w:r>
        <w:t>Author</w:t>
      </w:r>
      <w:r w:rsidRPr="00EE426C">
        <w:rPr>
          <w:vertAlign w:val="superscript"/>
        </w:rPr>
        <w:t>1</w:t>
      </w:r>
      <w:proofErr w:type="spellEnd"/>
      <w:r>
        <w:rPr>
          <w:rStyle w:val="ORCID"/>
        </w:rPr>
        <w:t>[</w:t>
      </w:r>
      <w:proofErr w:type="gramEnd"/>
      <w:r>
        <w:rPr>
          <w:rStyle w:val="ORCID"/>
        </w:rPr>
        <w:t>0000-1111-2222-3333]</w:t>
      </w:r>
      <w:r w:rsidRPr="00EE426C">
        <w:t xml:space="preserve"> and </w:t>
      </w:r>
      <w:r>
        <w:t xml:space="preserve">Second </w:t>
      </w:r>
      <w:proofErr w:type="spellStart"/>
      <w:r>
        <w:t>Author</w:t>
      </w:r>
      <w:r w:rsidRPr="00EE426C">
        <w:rPr>
          <w:vertAlign w:val="superscript"/>
        </w:rPr>
        <w:t>2</w:t>
      </w:r>
      <w:proofErr w:type="spellEnd"/>
      <w:r>
        <w:rPr>
          <w:rStyle w:val="ORCID"/>
        </w:rPr>
        <w:t>[1111-2222-3333-4444]</w:t>
      </w:r>
    </w:p>
    <w:p w14:paraId="5CECF97D" w14:textId="77777777" w:rsidR="00CC6DCA" w:rsidRPr="00EE426C" w:rsidRDefault="009B2539" w:rsidP="00CC6DCA">
      <w:pPr>
        <w:pStyle w:val="address"/>
      </w:pPr>
      <w:r w:rsidRPr="00EE426C">
        <w:rPr>
          <w:vertAlign w:val="superscript"/>
        </w:rPr>
        <w:t>1</w:t>
      </w:r>
      <w:r w:rsidRPr="00EE426C">
        <w:t xml:space="preserve"> Princeton University, Princeton NJ 08544, USA</w:t>
      </w:r>
    </w:p>
    <w:p w14:paraId="0A2C2993" w14:textId="77777777" w:rsidR="00CC6DCA" w:rsidRPr="006809AE" w:rsidRDefault="009B2539" w:rsidP="00CC6DCA">
      <w:pPr>
        <w:pStyle w:val="address"/>
      </w:pPr>
      <w:r w:rsidRPr="006809AE">
        <w:rPr>
          <w:vertAlign w:val="superscript"/>
        </w:rPr>
        <w:t>2</w:t>
      </w:r>
      <w:r w:rsidRPr="006809AE">
        <w:t xml:space="preserve"> Springer Heidelberg, </w:t>
      </w:r>
      <w:proofErr w:type="spellStart"/>
      <w:r w:rsidRPr="006809AE">
        <w:t>Tiergartenstr</w:t>
      </w:r>
      <w:proofErr w:type="spellEnd"/>
      <w:r w:rsidRPr="006809AE">
        <w:t>. 17, 69121 Heidelberg, Germany</w:t>
      </w:r>
      <w:r w:rsidRPr="006809AE">
        <w:br/>
      </w:r>
      <w:r w:rsidRPr="006809AE">
        <w:rPr>
          <w:rStyle w:val="e-mail"/>
        </w:rPr>
        <w:t>lncs@springer.com</w:t>
      </w:r>
    </w:p>
    <w:p w14:paraId="5B4394DD" w14:textId="19BF218C" w:rsidR="00CC6DCA" w:rsidRPr="00EE426C" w:rsidRDefault="009B2539" w:rsidP="00CC6DCA">
      <w:pPr>
        <w:pStyle w:val="abstract"/>
        <w:spacing w:after="0"/>
        <w:ind w:firstLine="0"/>
      </w:pPr>
      <w:r w:rsidRPr="00EE426C">
        <w:rPr>
          <w:b/>
          <w:bCs/>
        </w:rPr>
        <w:t>Abstract.</w:t>
      </w:r>
      <w:r w:rsidR="00857BF1" w:rsidRPr="00857BF1">
        <w:t xml:space="preserve"> Imbalanced classification is a classification problem that violates the assumption of uniform distribution of samples. In such problems, traditional imbalanced datasets are measured in terms of the imbalance of the number of samples, but in various studies, the classification </w:t>
      </w:r>
      <w:ins w:id="0" w:author="E.T -" w:date="2018-03-29T16:48:00Z">
        <w:r w:rsidR="002A091E">
          <w:t xml:space="preserve">performance </w:t>
        </w:r>
      </w:ins>
      <w:del w:id="1" w:author="E.T -" w:date="2018-03-29T16:48:00Z">
        <w:r w:rsidR="00857BF1" w:rsidRPr="00857BF1" w:rsidDel="002A091E">
          <w:delText xml:space="preserve">results </w:delText>
        </w:r>
      </w:del>
      <w:ins w:id="2" w:author="E.T -" w:date="2018-03-29T16:48:00Z">
        <w:r w:rsidR="002A091E">
          <w:t>is</w:t>
        </w:r>
      </w:ins>
      <w:del w:id="3" w:author="E.T -" w:date="2018-03-29T16:48:00Z">
        <w:r w:rsidR="00857BF1" w:rsidRPr="00857BF1" w:rsidDel="002A091E">
          <w:delText>are</w:delText>
        </w:r>
      </w:del>
      <w:r w:rsidR="00857BF1" w:rsidRPr="00857BF1">
        <w:t xml:space="preserve"> not only related to the number of samples, but also the sample distribution, and the sample distribution </w:t>
      </w:r>
      <w:ins w:id="4" w:author="E.T -" w:date="2018-03-29T16:47:00Z">
        <w:r w:rsidR="002A091E">
          <w:t xml:space="preserve">often </w:t>
        </w:r>
      </w:ins>
      <w:r w:rsidR="00857BF1" w:rsidRPr="00857BF1">
        <w:t xml:space="preserve">plays a more important role in this. </w:t>
      </w:r>
      <w:del w:id="5" w:author="E.T -" w:date="2018-03-29T16:44:00Z">
        <w:r w:rsidR="00857BF1" w:rsidRPr="00857BF1" w:rsidDel="002A091E">
          <w:delText xml:space="preserve">However, without </w:delText>
        </w:r>
        <w:commentRangeStart w:id="6"/>
        <w:r w:rsidR="00857BF1" w:rsidRPr="00857BF1" w:rsidDel="002A091E">
          <w:delText>considering</w:delText>
        </w:r>
      </w:del>
      <w:commentRangeEnd w:id="6"/>
      <w:r w:rsidR="002A091E">
        <w:rPr>
          <w:rStyle w:val="ae"/>
        </w:rPr>
        <w:commentReference w:id="6"/>
      </w:r>
      <w:del w:id="7" w:author="E.T -" w:date="2018-03-29T16:44:00Z">
        <w:r w:rsidR="00857BF1" w:rsidRPr="00857BF1" w:rsidDel="002A091E">
          <w:delText xml:space="preserve"> the sample distribution, the traditional measurements have a weak relation with the classification performance, </w:delText>
        </w:r>
      </w:del>
      <w:del w:id="8" w:author="E.T -" w:date="2018-03-29T16:47:00Z">
        <w:r w:rsidR="00857BF1" w:rsidRPr="00857BF1" w:rsidDel="002A091E">
          <w:rPr>
            <w:rFonts w:asciiTheme="minorEastAsia" w:eastAsiaTheme="minorEastAsia" w:hAnsiTheme="minorEastAsia" w:hint="eastAsia"/>
            <w:lang w:eastAsia="zh-CN"/>
          </w:rPr>
          <w:delText>t</w:delText>
        </w:r>
      </w:del>
      <w:ins w:id="9" w:author="E.T -" w:date="2018-03-29T16:49:00Z">
        <w:r w:rsidR="002A091E">
          <w:rPr>
            <w:rFonts w:asciiTheme="minorEastAsia" w:eastAsiaTheme="minorEastAsia" w:hAnsiTheme="minorEastAsia"/>
            <w:lang w:eastAsia="zh-CN"/>
          </w:rPr>
          <w:t xml:space="preserve">In this paper, </w:t>
        </w:r>
      </w:ins>
      <w:del w:id="10" w:author="E.T -" w:date="2018-03-29T16:49:00Z">
        <w:r w:rsidR="00857BF1" w:rsidRPr="00857BF1" w:rsidDel="002A091E">
          <w:delText>his paper</w:delText>
        </w:r>
      </w:del>
      <w:ins w:id="11" w:author="E.T -" w:date="2018-03-29T16:49:00Z">
        <w:r w:rsidR="002A091E">
          <w:t xml:space="preserve">we </w:t>
        </w:r>
      </w:ins>
      <w:del w:id="12" w:author="E.T -" w:date="2018-03-29T16:49:00Z">
        <w:r w:rsidR="00857BF1" w:rsidRPr="00857BF1" w:rsidDel="002A091E">
          <w:delText xml:space="preserve"> </w:delText>
        </w:r>
      </w:del>
      <w:r w:rsidR="00857BF1" w:rsidRPr="00857BF1">
        <w:t xml:space="preserve">proposed an improved measurement for imbalanced datasets, </w:t>
      </w:r>
      <w:ins w:id="13" w:author="E.T -" w:date="2018-03-29T16:49:00Z">
        <w:r w:rsidR="002A091E">
          <w:t>which</w:t>
        </w:r>
      </w:ins>
      <w:del w:id="14" w:author="E.T -" w:date="2018-03-29T16:50:00Z">
        <w:r w:rsidR="00857BF1" w:rsidRPr="00857BF1" w:rsidDel="002A091E">
          <w:delText>it</w:delText>
        </w:r>
      </w:del>
      <w:r w:rsidR="00857BF1" w:rsidRPr="00857BF1">
        <w:t xml:space="preserve"> is based on the idea that a sample surrounded more nearest neighbors with the same label is easier to classify, and it is a good indicator of the relationship between the distribution of samples and the classification results. The experimental results show that the proposed measurement has a higher correlation with the classification results and shows the difficulty of classification of data sets more clearly.</w:t>
      </w:r>
    </w:p>
    <w:p w14:paraId="4AB2BF6C" w14:textId="77777777" w:rsidR="00CC6DCA" w:rsidRPr="00EE426C" w:rsidRDefault="009B2539" w:rsidP="00CC6DCA">
      <w:pPr>
        <w:pStyle w:val="keywords"/>
      </w:pPr>
      <w:r w:rsidRPr="00EE426C">
        <w:rPr>
          <w:b/>
          <w:bCs/>
        </w:rPr>
        <w:t>Keywords:</w:t>
      </w:r>
      <w:r w:rsidRPr="00EE426C">
        <w:t xml:space="preserve"> </w:t>
      </w:r>
      <w:r w:rsidR="00857BF1">
        <w:t>Imbalanced Classification, Measurement, Imbalance Ratio.</w:t>
      </w:r>
    </w:p>
    <w:p w14:paraId="4666639B" w14:textId="77777777" w:rsidR="00CC6DCA" w:rsidRDefault="0043135D" w:rsidP="00CC6DCA">
      <w:pPr>
        <w:pStyle w:val="heading1"/>
      </w:pPr>
      <w:r>
        <w:t>Introduction</w:t>
      </w:r>
    </w:p>
    <w:p w14:paraId="61081530" w14:textId="1BC24235" w:rsidR="00CC6DCA" w:rsidRPr="00EE426C" w:rsidRDefault="0043135D" w:rsidP="00CC6DCA">
      <w:pPr>
        <w:pStyle w:val="p1a"/>
      </w:pPr>
      <w:r w:rsidRPr="0043135D">
        <w:t xml:space="preserve">The classification problem is a very important part of machine learning. In the traditional classification problem, the model training is based on the assumption that the sample distribution is uniform, so the classification cost of each sample is consistent. However, in realistic data sets, the assumption of uniform distribution of samples is difficult to satisfy, in </w:t>
      </w:r>
      <w:ins w:id="15" w:author="E.T -" w:date="2018-03-29T17:10:00Z">
        <w:r w:rsidR="00895319">
          <w:t>case of</w:t>
        </w:r>
      </w:ins>
      <w:del w:id="16" w:author="E.T -" w:date="2018-03-29T17:10:00Z">
        <w:r w:rsidRPr="0043135D" w:rsidDel="00895319">
          <w:delText>order to</w:delText>
        </w:r>
      </w:del>
      <w:r w:rsidRPr="0043135D">
        <w:t xml:space="preserve"> pursu</w:t>
      </w:r>
      <w:ins w:id="17" w:author="E.T -" w:date="2018-03-29T17:10:00Z">
        <w:r w:rsidR="00895319">
          <w:t>ing</w:t>
        </w:r>
      </w:ins>
      <w:del w:id="18" w:author="E.T -" w:date="2018-03-29T17:10:00Z">
        <w:r w:rsidRPr="0043135D" w:rsidDel="00895319">
          <w:delText>e</w:delText>
        </w:r>
      </w:del>
      <w:r w:rsidRPr="0043135D">
        <w:t xml:space="preserve"> the global accuracy, the traditional classifier can easily </w:t>
      </w:r>
      <w:commentRangeStart w:id="19"/>
      <w:r w:rsidRPr="0043135D">
        <w:t>overlook</w:t>
      </w:r>
      <w:commentRangeEnd w:id="19"/>
      <w:r w:rsidR="00895319">
        <w:rPr>
          <w:rStyle w:val="ae"/>
        </w:rPr>
        <w:commentReference w:id="19"/>
      </w:r>
      <w:r w:rsidRPr="0043135D">
        <w:t xml:space="preserve"> the identification of the minority samples, causing them to be hard to recognize. The imbalanced classification problem has appeared in many fields, such as bioinformatics</w:t>
      </w:r>
      <w:r w:rsidR="005604D0">
        <w:fldChar w:fldCharType="begin" w:fldLock="1"/>
      </w:r>
      <w:r w:rsidR="00B32BEF">
        <w:instrText>ADDIN CSL_CITATION { "citationItems" : [ { "id" : "ITEM-1", "itemData" : { "DOI" : "10.1038/srep25941", "ISBN" : "2045-2322 (Electronic)\\r2045-2322 (Linking)", "ISSN" : "20452322", "PMID" : "27181057", "abstract" : "MicroRNAs (miRNAs) are ~20-25 nucleotides non-coding RNAs, which regulated gene expression in the post-transcriptional level. The accurate rate of identifying the start sit of mature miRNA from a given pre-miRNA remains lower. It is noting that the mature miRNA prediction is a class-imbalanced problem which also leads to the unsatisfactory performance of these methods. We improved the prediction accuracy of classifier using balanced datasets and presented MatFind which is used for identifying 5' mature miRNAs candidates from their pre-miRNA based on ensemble SVM classifiers with idea of adaboost. Firstly, the balanced-dataset was extract based on K-nearest neighbor algorithm. Secondly, the multiple SVM classifiers were trained in orderly using the balance datasets base on represented features. At last, all SVM classifiers were combined together to form the ensemble classifier. Our results on independent testing dataset show that the proposed method is more efficient than one without treating class imbalance problem. Moreover, MatFind achieves much higher classification accuracy than other three approaches. The ensemble SVM classifiers and balanced-datasets can solve the class-imbalanced problem, as well as improve performance of classifier for mature miRNA identification. MatFind is an accurate and fast method for 5' mature miRNA identification.", "author" : [ { "dropping-particle" : "", "family" : "Wang", "given" : "Ying", "non-dropping-particle" : "", "parse-names" : false, "suffix" : "" }, { "dropping-particle" : "", "family" : "Li", "given" : "Xiaoye", "non-dropping-particle" : "", "parse-names" : false, "suffix" : "" }, { "dropping-particle" : "", "family" : "Tao", "given" : "Bairui", "non-dropping-particle" : "", "parse-names" : false, "suffix" : "" } ], "container-title" : "Scientific Reports", "id" : "ITEM-1", "issued" : { "date-parts" : [ [ "2016", "5" ] ] }, "note" : "1", "page" : "25941", "title" : "Improving classification of mature microRNA by solving class imbalance problem", "type" : "article-journal", "volume" : "6" }, "uris" : [ "http://www.mendeley.com/documents/?uuid=5ed998d7-a789-4a3e-b470-1383fc8966ef" ] }, { "id" : "ITEM-2", "itemData" : { "DOI" : "10.1109/TCBB.2016.2576459", "ISSN" : "1545-5963", "PMID" : "27295687", "abstract" : "The computational prediction of novel microRNA within a full genome involves identifying sequences having the highest chance of being a miRNA precursor (pre-miRNA). These sequences are usually named candidates to miRNA. The well-known pre-miRNAs are usually only a few in comparison to the hundreds of thousands of potential candidates to miRNA that have to be analyzed, which makes this task a high classimbalance classification problem. The classical way of approaching it has been training a binary classifier in a supervised manner, using well-known pre-miRNAs as positive class and artificially defining the negative class. However, although the selection of positive labeled examples is straightforward, it is very difficult to build a set of negative examples in order to obtain a good set of training samples for a supervised method. In this work, we propose a novel and effective way of approaching this problem using machine learning, without the definition of negative examples. The proposal is based on clustering unlabeled sequences of a genome together with well-known miRNA precursors for the organism under study, which allows for the quick identification of the best candidates to miRNA as those sequences clustered with known precursors. Furthermore, we propose a deep model to overcome the problem of having very few positive class labels. They are always maintained in the deep levels as positive class while less likely pre-miRNA sequences are filtered level after level. Our approach has been compared with other methods for pre-miRNAs prediction in several species, showing effective predictivity of novel miRNAs. Additionally, we will show that our approach has a lower training time and allows for a better graphical navegability and interpretation of the results. A web-demo interface to try deepSOM is available at http://fich.unl.edu.ar/sinc/web-demo/deepsom/.", "author" : [ { "dropping-particle" : "", "family" : "Stegmayer", "given" : "Georgina", "non-dropping-particle" : "", "parse-names" : false, "suffix" : "" }, { "dropping-particle" : "", "family" : "Yones", "given" : "Cristian", "non-dropping-particle" : "", "parse-names" : false, "suffix" : "" }, { "dropping-particle" : "", "family" : "Kamenetzky", "given" : "Laura", "non-dropping-particle" : "", "parse-names" : false, "suffix" : "" }, { "dropping-particle" : "", "family" : "Milone", "given" : "Diego H.", "non-dropping-particle" : "", "parse-names" : false, "suffix" : "" } ], "container-title" : "IEEE/ACM Transactions on Computational Biology and Bioinformatics", "id" : "ITEM-2", "issue" : "6", "issued" : { "date-parts" : [ [ "2017" ] ] }, "note" : "2", "page" : "1316-1326", "title" : "High Class-Imbalance in pre-miRNA Prediction: A Novel Approach Based on deepSOM", "type" : "article-journal", "volume" : "14" }, "uris" : [ "http://www.mendeley.com/documents/?uuid=9b9df304-fefc-4779-ad2d-2dc2c1b0d972" ] } ], "mendeley" : { "formattedCitation" : "[1,2]", "plainTextFormattedCitation" : "[1,2]", "previouslyFormattedCitation" : "[1,2]" }, "properties" : {  }, "schema" : "https://github.com/citation-style-language/schema/raw/master/csl-citation.json" }</w:instrText>
      </w:r>
      <w:r w:rsidR="005604D0">
        <w:fldChar w:fldCharType="separate"/>
      </w:r>
      <w:r w:rsidR="00B32BEF" w:rsidRPr="00B32BEF">
        <w:rPr>
          <w:noProof/>
        </w:rPr>
        <w:t>[1,2]</w:t>
      </w:r>
      <w:r w:rsidR="005604D0">
        <w:fldChar w:fldCharType="end"/>
      </w:r>
      <w:r w:rsidRPr="0043135D">
        <w:t>, remote sensing image recognition</w:t>
      </w:r>
      <w:r w:rsidR="005604D0">
        <w:fldChar w:fldCharType="begin" w:fldLock="1"/>
      </w:r>
      <w:r w:rsidR="00B32BEF">
        <w:instrText>ADDIN CSL_CITATION { "citationItems" : [ { "id" : "ITEM-1", "itemData" : { "DOI" : "10.1016/j.jag.2017.04.002", "ISSN" : "1872826X", "abstract" : "\u00a9 2017 Elsevier B.V. Automatic monitoring of changes on the Earth's surface is an intrinsic capability and simultaneously a persistent methodological challenge in remote sensing, especially regarding imagery with very-high spatial resolution (VHR) and complex urban environments. In order to enable a high level of automatization, the change detection problem is solved in an unsupervised way to alleviate efforts associated with collection of properly encoded prior knowledge. In this context, this paper systematically investigates the nature and effects of class distribution and class imbalance in an unsupervised binary change detection application based on VHR imagery over urban areas. For this purpose, a diagnostic framework for sensitivity analysis of a large range of possible degrees of class imbalance is presented, which is of particular importance with respect to unsupervised approaches where the content of images and thus the occurrence and the distribution of classes are generally unknown a priori. Furthermore, this framework can serve as a general technique to evaluate model transferability in any two-class classification problem. The applied change detection approach is based on object-based difference features calculated from VHR imagery and subsequent unsupervised two-class clustering using k\u2010means, genetic k-means and self-organizing map (SOM) clustering. The results from two test sites with different structural characteristics of the built environment demonstrated that classification performance is generally worse in imbalanced class distribution settings while best results were reached in balanced or close to balanced situations. Regarding suitable accuracy measures for evaluating model performance in imbalanced settings, this study revealed that the Kappa statistics show significant response to class distribution while the true skill statistic was widely insensitive to imbalanced classes. In general, the genetic k-means clustering algorithm achieved the most robust results with respect to class imbalance while the SOM clustering exhibited a distinct optimization towards a balanced distribution of classes.", "author" : [ { "dropping-particle" : "", "family" : "Leichtle", "given" : "T.", "non-dropping-particle" : "", "parse-names" : false, "suffix" : "" }, { "dropping-particle" : "", "family" : "Gei\u00df", "given" : "C.", "non-dropping-particle" : "", "parse-names" : false, "suffix" : "" }, { "dropping-particle" : "", "family" : "Lakes", "given" : "T.", "non-dropping-particle" : "", "parse-names" : false, "suffix" : "" }, { "dropping-particle" : "", "family" : "Taubenb\u00f6ck", "given" : "H.", "non-dropping-particle" : "", "parse-names" : false, "suffix" : "" } ], "container-title" : "International Journal of Applied Earth Observation and Geoinformation", "id" : "ITEM-1", "issued" : { "date-parts" : [ [ "2017" ] ] }, "note" : "3", "page" : "83-98", "title" : "Class imbalance in unsupervised change detection \u2013 A diagnostic analysis from urban remote sensing", "type" : "article-journal", "volume" : "60" }, "uris" : [ "http://www.mendeley.com/documents/?uuid=bd7f73e9-ab03-4399-8be5-d2c93d373a9f" ] } ], "mendeley" : { "formattedCitation" : "[3]", "plainTextFormattedCitation" : "[3]", "previouslyFormattedCitation" : "[3]" }, "properties" : {  }, "schema" : "https://github.com/citation-style-language/schema/raw/master/csl-citation.json" }</w:instrText>
      </w:r>
      <w:r w:rsidR="005604D0">
        <w:fldChar w:fldCharType="separate"/>
      </w:r>
      <w:r w:rsidR="00B32BEF" w:rsidRPr="00B32BEF">
        <w:rPr>
          <w:noProof/>
        </w:rPr>
        <w:t>[3]</w:t>
      </w:r>
      <w:r w:rsidR="005604D0">
        <w:fldChar w:fldCharType="end"/>
      </w:r>
      <w:r w:rsidRPr="0043135D">
        <w:t>, and privacy protection in cybersecurity</w:t>
      </w:r>
      <w:r w:rsidR="005604D0">
        <w:t xml:space="preserve"> </w:t>
      </w:r>
      <w:r w:rsidR="005604D0">
        <w:fldChar w:fldCharType="begin" w:fldLock="1"/>
      </w:r>
      <w:r w:rsidR="00B32BEF">
        <w:instrText>ADDIN CSL_CITATION { "citationItems" : [ { "id" : "ITEM-1", "itemData" : { "DOI" : "10.1002/cpe.4281", "ISSN" : "15320634", "abstract" : "Recently, online social network (OSN) such as Twitter has become an important and popular source for real-time information and news dissemination, and Twitter is inevitably a prime target of spammers. It has been showed that the security threats caused by Twitter spam can reach far beyond the social media platform itself. To mitigate the damage caused by Twitter spam, machine learning classification algorithms have been employed by researchers and communities to detect the Twitter spam. However, most of these studies have overlooked the class imbalance problem in Twitter spam detection. In this paper, we have studied the class imbalance problem in Twitter spam detection. Firstly, we have conducted a comparative study regarding some popular methods in handling the class imbalance problem in order to identify the most effective approach for address-ing the class imbalance problem. Then, we have conducted another comparative study from Twitter spam detection based on several classic techniques. Experimental results demonstrate that a fuzy-based ensemble learning can significantly improve the classification performance on imbalance ground truth Twitter data. KEYWORDS classification, class imbalance, online social network, Twitter spam detection 1 INTRODUCTION Twitter is used to exchange messages among friends. Unfortunately, spammers usually use Twitter as a tool to post unsolicited messages that contain malicious links, and even hijack trending topics. In this respect, the exponential growth of Twitter contributes to the increase of online spamming activities. Study shows that more than 3% messages are most probably abused by spammers. 1 In order to solve the security threats caused by spammers, a lot of researchers have proposed machine learning based algorithm for Twitter spam detection. However, most of these studies have neglected a fundamental issue that is the class imbalance problem, which is widely seen in real-world Twitter data. 2-4 The class imbalance problem has been identified as one of the ten challenging problems in data mining research. 5 This issue occurs in two different types of data sets: binary and multiclass. For binary problem, the training data from the minority class or positive class are very small, and the rest which make up the majority class or negative class are very large. While for multiclass problems, each of the class only contains a tiny fraction of samples. These problems are also especially critical in many real-world a\u2026", "author" : [ { "dropping-particle" : "", "family" : "Li", "given" : "Chaoliang", "non-dropping-particle" : "", "parse-names" : false, "suffix" : "" }, { "dropping-particle" : "", "family" : "Liu", "given" : "Shigang", "non-dropping-particle" : "", "parse-names" : false, "suffix" : "" }, { "dropping-particle" : "", "family" : "Shigang Liu", "given" : "Correspondence", "non-dropping-particle" : "", "parse-names" : false, "suffix" : "" } ], "container-title" : "Concurrency &amp; Computation Practice &amp; Experience", "id" : "ITEM-1", "issue" : "4", "issued" : { "date-parts" : [ [ "2018" ] ] }, "note" : "4", "title" : "A comparative study of the class imbalance problem in Twitter spam detection", "type" : "article-journal", "volume" : "30" }, "uris" : [ "http://www.mendeley.com/documents/?uuid=6a953f47-f767-4bfc-b283-275ea4bdf1ea" ] } ], "mendeley" : { "formattedCitation" : "[4]", "plainTextFormattedCitation" : "[4]", "previouslyFormattedCitation" : "[4]" }, "properties" : {  }, "schema" : "https://github.com/citation-style-language/schema/raw/master/csl-citation.json" }</w:instrText>
      </w:r>
      <w:r w:rsidR="005604D0">
        <w:fldChar w:fldCharType="separate"/>
      </w:r>
      <w:r w:rsidR="00B32BEF" w:rsidRPr="00B32BEF">
        <w:rPr>
          <w:noProof/>
        </w:rPr>
        <w:t>[4]</w:t>
      </w:r>
      <w:r w:rsidR="005604D0">
        <w:fldChar w:fldCharType="end"/>
      </w:r>
      <w:r w:rsidRPr="0043135D">
        <w:t>. The wide coverage of the imbalance problem has very important practical significance.</w:t>
      </w:r>
    </w:p>
    <w:p w14:paraId="0E21B126" w14:textId="13FE4CB9" w:rsidR="0043135D" w:rsidRDefault="0043135D" w:rsidP="0043135D">
      <w:r>
        <w:t xml:space="preserve">The number of samples has had a noticeable effect on the classification results. Therefore, the imbalance ratio (IR) of the number of samples in different classes has </w:t>
      </w:r>
      <w:r w:rsidR="00D5641D">
        <w:t xml:space="preserve">been </w:t>
      </w:r>
      <w:r>
        <w:t xml:space="preserve">popular </w:t>
      </w:r>
      <w:del w:id="20" w:author="E.T -" w:date="2018-03-29T17:14:00Z">
        <w:r w:rsidDel="00895319">
          <w:delText xml:space="preserve">for many years </w:delText>
        </w:r>
      </w:del>
      <w:r>
        <w:t xml:space="preserve">as a measurement of imbalanced </w:t>
      </w:r>
      <w:commentRangeStart w:id="21"/>
      <w:r>
        <w:t>datasets</w:t>
      </w:r>
      <w:commentRangeEnd w:id="21"/>
      <w:r w:rsidR="00895319">
        <w:rPr>
          <w:rStyle w:val="ae"/>
        </w:rPr>
        <w:commentReference w:id="21"/>
      </w:r>
      <w:del w:id="22" w:author="E.T -" w:date="2018-03-29T17:16:00Z">
        <w:r w:rsidDel="00895319">
          <w:rPr>
            <w:rFonts w:asciiTheme="minorEastAsia" w:eastAsiaTheme="minorEastAsia" w:hAnsiTheme="minorEastAsia" w:hint="eastAsia"/>
            <w:lang w:eastAsia="zh-CN"/>
          </w:rPr>
          <w:delText>.</w:delText>
        </w:r>
      </w:del>
      <w:ins w:id="23" w:author="E.T -" w:date="2018-03-29T17:16:00Z">
        <w:r w:rsidR="00895319">
          <w:rPr>
            <w:rFonts w:asciiTheme="minorEastAsia" w:eastAsiaTheme="minorEastAsia" w:hAnsiTheme="minorEastAsia"/>
            <w:lang w:eastAsia="zh-CN"/>
          </w:rPr>
          <w:t>,</w:t>
        </w:r>
      </w:ins>
      <w:r>
        <w:t xml:space="preserve"> </w:t>
      </w:r>
      <w:ins w:id="24" w:author="E.T -" w:date="2018-03-29T17:16:00Z">
        <w:r w:rsidR="00895319">
          <w:t>and</w:t>
        </w:r>
      </w:ins>
      <w:del w:id="25" w:author="E.T -" w:date="2018-03-29T17:16:00Z">
        <w:r w:rsidDel="00895319">
          <w:rPr>
            <w:rFonts w:asciiTheme="minorEastAsia" w:eastAsiaTheme="minorEastAsia" w:hAnsiTheme="minorEastAsia" w:hint="eastAsia"/>
            <w:lang w:eastAsia="zh-CN"/>
          </w:rPr>
          <w:delText>IR has been used as a measurement of datasets for a long time, and based on it</w:delText>
        </w:r>
        <w:r w:rsidDel="00895319">
          <w:delText>,</w:delText>
        </w:r>
      </w:del>
      <w:r>
        <w:t xml:space="preserve"> </w:t>
      </w:r>
      <w:ins w:id="26" w:author="E.T -" w:date="2018-03-29T17:16:00Z">
        <w:r w:rsidR="00895319">
          <w:t xml:space="preserve">the </w:t>
        </w:r>
      </w:ins>
      <w:r>
        <w:t xml:space="preserve">scholars have proposed many sampling algorithms to balance the datasets to </w:t>
      </w:r>
      <w:ins w:id="27" w:author="E.T -" w:date="2018-03-29T17:19:00Z">
        <w:r w:rsidR="00E90506">
          <w:t xml:space="preserve">improve </w:t>
        </w:r>
      </w:ins>
      <w:del w:id="28" w:author="E.T -" w:date="2018-03-29T17:19:00Z">
        <w:r w:rsidDel="00E90506">
          <w:delText xml:space="preserve">release effect of the imbalance in sample size on </w:delText>
        </w:r>
      </w:del>
      <w:r>
        <w:t>the classification performance</w:t>
      </w:r>
      <w:ins w:id="29" w:author="E.T -" w:date="2018-03-29T17:19:00Z">
        <w:r w:rsidR="00E90506">
          <w:t xml:space="preserve"> </w:t>
        </w:r>
        <w:r w:rsidR="00E90506">
          <w:lastRenderedPageBreak/>
          <w:t xml:space="preserve">in </w:t>
        </w:r>
        <w:r w:rsidR="00E90506" w:rsidRPr="0043135D">
          <w:t>the minority</w:t>
        </w:r>
        <w:r w:rsidR="00E90506">
          <w:t xml:space="preserve"> class</w:t>
        </w:r>
      </w:ins>
      <w:del w:id="30" w:author="E.T -" w:date="2018-03-29T17:21:00Z">
        <w:r w:rsidDel="00E90506">
          <w:delText>, so the measurement plays a very important role in imbalanced classification.</w:delText>
        </w:r>
      </w:del>
      <w:r>
        <w:t xml:space="preserve"> However, the IR is not </w:t>
      </w:r>
      <w:r w:rsidR="00EE7616">
        <w:t xml:space="preserve">informative </w:t>
      </w:r>
      <w:r>
        <w:t xml:space="preserve">enough to measure a specific dataset overall, </w:t>
      </w:r>
      <w:commentRangeStart w:id="31"/>
      <w:ins w:id="32" w:author="E.T -" w:date="2018-03-29T17:21:00Z">
        <w:r w:rsidR="00E90506">
          <w:t xml:space="preserve">many </w:t>
        </w:r>
      </w:ins>
      <w:r>
        <w:t>studies have shown that when the number of samples is relatively large, it does not cause a reduction in the classification performance of the minority class, but when the number of samples is seriously insufficient, the rarity of the minority samples will cause a low recognition rate of the minority samples.</w:t>
      </w:r>
      <w:commentRangeEnd w:id="31"/>
      <w:r w:rsidR="00E90506">
        <w:rPr>
          <w:rStyle w:val="ae"/>
        </w:rPr>
        <w:commentReference w:id="31"/>
      </w:r>
    </w:p>
    <w:p w14:paraId="3D95C90F" w14:textId="77777777" w:rsidR="00CC6DCA" w:rsidRDefault="0043135D" w:rsidP="0043135D">
      <w:commentRangeStart w:id="33"/>
      <w:r>
        <w:t xml:space="preserve">This paper considers the measurement of the dataset from the inconsistency of the sample classification difficulty, improves the traditional calculation method of the IR, and improves the correlation between the measurement and the final classification performance. </w:t>
      </w:r>
      <w:commentRangeEnd w:id="33"/>
      <w:r w:rsidR="00E90506">
        <w:rPr>
          <w:rStyle w:val="ae"/>
        </w:rPr>
        <w:commentReference w:id="33"/>
      </w:r>
      <w:r>
        <w:t>This paper is arranged as follows: section 2 describes the related work in measurement of the imbalanced dataset, section 3 shows the proposed measurement IGIR, and section 4 describes the experimental results and analysis, the final section concludes the proposed method and the future work.</w:t>
      </w:r>
    </w:p>
    <w:p w14:paraId="364F1E84" w14:textId="77777777" w:rsidR="0043135D" w:rsidRDefault="0043135D" w:rsidP="0043135D">
      <w:pPr>
        <w:pStyle w:val="heading1"/>
      </w:pPr>
      <w:r>
        <w:t>Related work</w:t>
      </w:r>
    </w:p>
    <w:p w14:paraId="14526E2B" w14:textId="7DA2E3E4" w:rsidR="0043135D" w:rsidRDefault="0043135D" w:rsidP="0043135D">
      <w:pPr>
        <w:pStyle w:val="p1a"/>
      </w:pPr>
      <w:r>
        <w:t xml:space="preserve">Measurement of the imbalanced datasets can be divided into two types: local measurements and global measurements. The local measurements refer to these methods </w:t>
      </w:r>
      <w:r w:rsidR="004B30D4">
        <w:t>which</w:t>
      </w:r>
      <w:r>
        <w:t xml:space="preserve"> need traversing each sample in a data set, calculating a measurement usually accompanied by the k-</w:t>
      </w:r>
      <w:proofErr w:type="spellStart"/>
      <w:r>
        <w:t>NN</w:t>
      </w:r>
      <w:proofErr w:type="spellEnd"/>
      <w:r>
        <w:t xml:space="preserve"> algorithm for each sample, the overall measurement is defined by the mean value of measurement of all the samples in the dataset. Because this kind of measurement contains the calcu</w:t>
      </w:r>
      <w:r w:rsidR="005C717E">
        <w:t>lation for each sample, and it</w:t>
      </w:r>
      <w:r>
        <w:t xml:space="preserve"> can be used in the sampling algorithm to find a simpler dataset to model with enough information with the original dataset. </w:t>
      </w:r>
      <w:bookmarkStart w:id="34" w:name="OLE_LINK16"/>
      <w:bookmarkStart w:id="35" w:name="OLE_LINK17"/>
      <w:r>
        <w:t xml:space="preserve">Global measurement refers to the methods that are a result calculated for a sample in the entire data set, or a variety of indicators derived from statistical analysis. </w:t>
      </w:r>
      <w:bookmarkEnd w:id="34"/>
      <w:bookmarkEnd w:id="35"/>
      <w:r>
        <w:t xml:space="preserve">It is usually accompanied by a variety of calculations for the separate results of the positive and negative subsets. Such measurements are difficult to achieve in a single </w:t>
      </w:r>
      <w:r w:rsidR="007129FA">
        <w:t>i</w:t>
      </w:r>
      <w:r>
        <w:t>mplemented on the sample, it can only be used as a measure of the dataset, and it is difficult to play a role in the sampling algorithm because the movement of a single sample can hardly affect the original measurement result.</w:t>
      </w:r>
    </w:p>
    <w:p w14:paraId="395934A6" w14:textId="159D8F39" w:rsidR="0043135D" w:rsidRDefault="007129FA" w:rsidP="00203B17">
      <w:pPr>
        <w:pStyle w:val="p1a"/>
        <w:ind w:firstLine="227"/>
      </w:pPr>
      <w:r>
        <w:t>These measurements are used in such two ways</w:t>
      </w:r>
      <w:r w:rsidR="0043135D">
        <w:t xml:space="preserve">: indicate whether a dataset is easy to classify, and </w:t>
      </w:r>
      <w:r>
        <w:t xml:space="preserve">measure the sampled subset in </w:t>
      </w:r>
      <w:r w:rsidR="0043135D">
        <w:t xml:space="preserve">sampling methods. Therefore, in order to achieve a better performance, the measurement should have a relatively high correlation with the classification results. </w:t>
      </w:r>
    </w:p>
    <w:p w14:paraId="2E4593A8" w14:textId="77777777" w:rsidR="0043135D" w:rsidRPr="00EE426C" w:rsidRDefault="0043135D" w:rsidP="00203B17">
      <w:pPr>
        <w:pStyle w:val="p1a"/>
        <w:ind w:firstLine="227"/>
      </w:pPr>
      <w:r>
        <w:t>Given dataset X, which contains N+ positive samples (the minority class), N- negative samples (the majority class), and the total number of samples is N=N_-+N_+.</w:t>
      </w:r>
    </w:p>
    <w:p w14:paraId="7858203B" w14:textId="77777777" w:rsidR="00203B17" w:rsidRPr="006809AE" w:rsidRDefault="00203B17" w:rsidP="00203B17">
      <w:pPr>
        <w:pStyle w:val="heading2"/>
        <w:spacing w:before="0"/>
      </w:pPr>
      <w:r>
        <w:t>IR</w:t>
      </w:r>
    </w:p>
    <w:p w14:paraId="67D95DEF" w14:textId="77777777" w:rsidR="00203B17" w:rsidRDefault="00203B17" w:rsidP="0043135D">
      <w:pPr>
        <w:pStyle w:val="p1a"/>
      </w:pPr>
      <w:r w:rsidRPr="00203B17">
        <w:t>Imbalance ratio the definition is as follows, it is defined as the size sample ratio:</w:t>
      </w:r>
    </w:p>
    <w:p w14:paraId="73DE667E" w14:textId="135CA658" w:rsidR="00F91EE9" w:rsidRPr="00E13281" w:rsidRDefault="00E13281" w:rsidP="00E13281">
      <w:pPr>
        <w:pStyle w:val="equation"/>
      </w:pPr>
      <w:r>
        <w:rPr>
          <w:iCs/>
        </w:rPr>
        <w:tab/>
      </w:r>
      <m:oMath>
        <m:r>
          <w:rPr>
            <w:rFonts w:ascii="Cambria Math" w:hAnsi="Cambria Math"/>
          </w:rPr>
          <m:t>IR</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_</m:t>
            </m:r>
          </m:num>
          <m:den>
            <m:sSub>
              <m:sSubPr>
                <m:ctrlPr>
                  <w:rPr>
                    <w:rFonts w:ascii="Cambria Math" w:hAnsi="Cambria Math"/>
                  </w:rPr>
                </m:ctrlPr>
              </m:sSubPr>
              <m:e>
                <m:r>
                  <w:rPr>
                    <w:rFonts w:ascii="Cambria Math" w:hAnsi="Cambria Math"/>
                  </w:rPr>
                  <m:t>N</m:t>
                </m:r>
              </m:e>
              <m:sub>
                <m:r>
                  <m:rPr>
                    <m:sty m:val="p"/>
                  </m:rPr>
                  <w:rPr>
                    <w:rFonts w:ascii="Cambria Math" w:hAnsi="Cambria Math"/>
                  </w:rPr>
                  <m:t>+</m:t>
                </m:r>
              </m:sub>
            </m:sSub>
          </m:den>
        </m:f>
      </m:oMath>
      <w:r>
        <w:tab/>
        <w:t>(</w:t>
      </w:r>
      <w:fldSimple w:instr=" SEQ &quot;equation&quot; \n \* MERGEFORMAT ">
        <w:r>
          <w:rPr>
            <w:noProof/>
          </w:rPr>
          <w:t>1</w:t>
        </w:r>
      </w:fldSimple>
      <w:r>
        <w:t>)</w:t>
      </w:r>
    </w:p>
    <w:p w14:paraId="2425B230" w14:textId="303841C1" w:rsidR="00203B17" w:rsidRDefault="006864C9" w:rsidP="0043135D">
      <w:r>
        <w:t>W</w:t>
      </w:r>
      <w:r w:rsidR="00203B17" w:rsidRPr="00203B17">
        <w:t xml:space="preserve">hen the different classes samples </w:t>
      </w:r>
      <w:r w:rsidR="00B55378">
        <w:t>have</w:t>
      </w:r>
      <w:r w:rsidR="00203B17" w:rsidRPr="00203B17">
        <w:t xml:space="preserve"> the same distribution, the sample size is able to reflect whether the samples are easy to classify, but when the data has different possibility distribution function, for example, in the </w:t>
      </w:r>
      <w:proofErr w:type="spellStart"/>
      <w:r w:rsidR="00203B17" w:rsidRPr="00203B17">
        <w:t>fig.1</w:t>
      </w:r>
      <w:proofErr w:type="spellEnd"/>
      <w:r w:rsidR="00203B17" w:rsidRPr="00203B17">
        <w:t xml:space="preserve">, the IR of data in (a) is 4 and </w:t>
      </w:r>
      <w:r w:rsidR="00203B17" w:rsidRPr="00203B17">
        <w:lastRenderedPageBreak/>
        <w:t>in b is 1, but the two classes in (a) have a clear linear boundary while there are not in (b), so we can get 100% accuracy in (a) but cannot in (b) with a same scale model, which is contrary to the comparison result of IR, since IR is the proportion of sample size and does not contain any sample distribution information, complexity of the distribution of data cannot be represented in IR.</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3446"/>
      </w:tblGrid>
      <w:tr w:rsidR="00203B17" w:rsidRPr="00AC76A8" w14:paraId="20189034" w14:textId="77777777" w:rsidTr="00273926">
        <w:tc>
          <w:tcPr>
            <w:tcW w:w="3459" w:type="dxa"/>
            <w:tcMar>
              <w:left w:w="0" w:type="dxa"/>
              <w:right w:w="0" w:type="dxa"/>
            </w:tcMar>
          </w:tcPr>
          <w:p w14:paraId="55319A27" w14:textId="77777777" w:rsidR="00203B17" w:rsidRPr="00AC76A8" w:rsidRDefault="00203B17" w:rsidP="00EA7703">
            <w:pPr>
              <w:ind w:firstLine="0"/>
              <w:rPr>
                <w:color w:val="FF0000"/>
                <w:sz w:val="24"/>
                <w:szCs w:val="24"/>
              </w:rPr>
            </w:pPr>
            <w:r w:rsidRPr="00AC76A8">
              <w:rPr>
                <w:noProof/>
                <w:color w:val="FF0000"/>
                <w:sz w:val="24"/>
                <w:szCs w:val="24"/>
              </w:rPr>
              <w:drawing>
                <wp:inline distT="0" distB="0" distL="0" distR="0" wp14:anchorId="624620C6" wp14:editId="37644996">
                  <wp:extent cx="2267097" cy="1529634"/>
                  <wp:effectExtent l="0" t="0" r="0" b="0"/>
                  <wp:docPr id="22" name="图片 22" descr="F:\OneDrive\mytensorflow\paper_experiment\imbalance_ir\f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neDrive\mytensorflow\paper_experiment\imbalance_ir\fig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985" t="7479" r="7249" b="5721"/>
                          <a:stretch/>
                        </pic:blipFill>
                        <pic:spPr bwMode="auto">
                          <a:xfrm>
                            <a:off x="0" y="0"/>
                            <a:ext cx="2269368" cy="15311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59" w:type="dxa"/>
            <w:tcMar>
              <w:left w:w="0" w:type="dxa"/>
              <w:right w:w="0" w:type="dxa"/>
            </w:tcMar>
          </w:tcPr>
          <w:p w14:paraId="6AF3A547" w14:textId="77777777" w:rsidR="00203B17" w:rsidRPr="00AC76A8" w:rsidRDefault="00203B17" w:rsidP="00EA7703">
            <w:pPr>
              <w:ind w:firstLine="0"/>
              <w:rPr>
                <w:color w:val="FF0000"/>
                <w:sz w:val="24"/>
                <w:szCs w:val="24"/>
              </w:rPr>
            </w:pPr>
            <w:r w:rsidRPr="00AC76A8">
              <w:rPr>
                <w:noProof/>
                <w:color w:val="FF0000"/>
                <w:sz w:val="24"/>
                <w:szCs w:val="24"/>
              </w:rPr>
              <w:drawing>
                <wp:inline distT="0" distB="0" distL="0" distR="0" wp14:anchorId="1D67CA6C" wp14:editId="31CD5D4A">
                  <wp:extent cx="2250440" cy="1512030"/>
                  <wp:effectExtent l="0" t="0" r="0" b="0"/>
                  <wp:docPr id="24" name="图片 24" descr="F:\OneDrive\mytensorflow\paper_experiment\imbalance_ir\fi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neDrive\mytensorflow\paper_experiment\imbalance_ir\figb.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646" t="7978" r="7259" b="6261"/>
                          <a:stretch/>
                        </pic:blipFill>
                        <pic:spPr bwMode="auto">
                          <a:xfrm>
                            <a:off x="0" y="0"/>
                            <a:ext cx="2251594" cy="151280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03B17" w:rsidRPr="00AC76A8" w14:paraId="086EB97F" w14:textId="77777777" w:rsidTr="00203B17">
        <w:tc>
          <w:tcPr>
            <w:tcW w:w="3459" w:type="dxa"/>
          </w:tcPr>
          <w:p w14:paraId="6960D4A8" w14:textId="77777777" w:rsidR="00203B17" w:rsidRPr="00AC76A8" w:rsidRDefault="00203B17" w:rsidP="00EA7703">
            <w:pPr>
              <w:ind w:firstLine="0"/>
              <w:jc w:val="center"/>
              <w:rPr>
                <w:noProof/>
                <w:sz w:val="24"/>
                <w:szCs w:val="24"/>
              </w:rPr>
            </w:pPr>
            <w:r w:rsidRPr="00AC76A8">
              <w:rPr>
                <w:noProof/>
                <w:sz w:val="24"/>
                <w:szCs w:val="24"/>
              </w:rPr>
              <w:t>(a)</w:t>
            </w:r>
          </w:p>
        </w:tc>
        <w:tc>
          <w:tcPr>
            <w:tcW w:w="3459" w:type="dxa"/>
          </w:tcPr>
          <w:p w14:paraId="42CB32F5" w14:textId="77777777" w:rsidR="00203B17" w:rsidRPr="00AC76A8" w:rsidRDefault="00203B17" w:rsidP="00EA7703">
            <w:pPr>
              <w:ind w:firstLine="0"/>
              <w:jc w:val="center"/>
              <w:rPr>
                <w:noProof/>
                <w:sz w:val="24"/>
                <w:szCs w:val="24"/>
              </w:rPr>
            </w:pPr>
            <w:r w:rsidRPr="00AC76A8">
              <w:rPr>
                <w:noProof/>
                <w:sz w:val="24"/>
                <w:szCs w:val="24"/>
              </w:rPr>
              <w:t>(b)</w:t>
            </w:r>
          </w:p>
        </w:tc>
      </w:tr>
    </w:tbl>
    <w:p w14:paraId="1ACF0479" w14:textId="77777777" w:rsidR="00203B17" w:rsidRDefault="00203B17" w:rsidP="00203B17">
      <w:pPr>
        <w:pStyle w:val="figurecaption"/>
        <w:jc w:val="both"/>
      </w:pPr>
      <w:r>
        <w:rPr>
          <w:b/>
        </w:rPr>
        <w:t xml:space="preserve">Fig. </w:t>
      </w:r>
      <w:r>
        <w:rPr>
          <w:b/>
        </w:rPr>
        <w:fldChar w:fldCharType="begin"/>
      </w:r>
      <w:r>
        <w:rPr>
          <w:b/>
        </w:rPr>
        <w:instrText xml:space="preserve"> SEQ "Figure" \* MERGEFORMAT </w:instrText>
      </w:r>
      <w:r>
        <w:rPr>
          <w:b/>
        </w:rPr>
        <w:fldChar w:fldCharType="separate"/>
      </w:r>
      <w:r w:rsidR="00A267B3">
        <w:rPr>
          <w:b/>
          <w:noProof/>
        </w:rPr>
        <w:t>1</w:t>
      </w:r>
      <w:r>
        <w:rPr>
          <w:b/>
        </w:rPr>
        <w:fldChar w:fldCharType="end"/>
      </w:r>
      <w:r>
        <w:rPr>
          <w:b/>
        </w:rPr>
        <w:t>.</w:t>
      </w:r>
      <w:r>
        <w:t xml:space="preserve">  The dilemma of IR.</w:t>
      </w:r>
    </w:p>
    <w:p w14:paraId="12EB4670" w14:textId="77777777" w:rsidR="00203B17" w:rsidRPr="006809AE" w:rsidRDefault="00203B17" w:rsidP="00203B17">
      <w:pPr>
        <w:pStyle w:val="heading2"/>
        <w:spacing w:before="0"/>
      </w:pPr>
      <w:r>
        <w:t>F1</w:t>
      </w:r>
    </w:p>
    <w:p w14:paraId="66F9FE2B" w14:textId="5D2C491F" w:rsidR="00203B17" w:rsidRDefault="00203B17" w:rsidP="00203B17">
      <w:pPr>
        <w:ind w:firstLine="0"/>
      </w:pPr>
      <w:r w:rsidRPr="00203B17">
        <w:t>A classical measure of the discriminative power of the covariates, or features, is Fisher’s discriminant ratio</w:t>
      </w:r>
      <w:r w:rsidR="005604D0">
        <w:fldChar w:fldCharType="begin" w:fldLock="1"/>
      </w:r>
      <w:r w:rsidR="00B32BEF">
        <w:instrText>ADDIN CSL_CITATION { "citationItems" : [ { "id" : "ITEM-1", "itemData" : { "abstract" : "Using a number of measures for characterising the complexity of classification problems, we studied the comparative advantages of two methods for constructing decision forests \u9225 bootstrapping and random subspaces. We investigated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 "author" : [ { "dropping-particle" : "", "family" : "Ho", "given" : "TK.", "non-dropping-particle" : "", "parse-names" : false, "suffix" : "" } ], "container-title" : "Pattern Analysis &amp; Applications", "id" : "ITEM-1", "issue" : "2", "issued" : { "date-parts" : [ [ "2002" ] ] }, "note" : "5", "page" : "102-112", "title" : "A Data Comxity Analysis of Comparative Advantages of Decision Forest Constructors", "type" : "article-journal", "volume" : "5" }, "uris" : [ "http://www.mendeley.com/documents/?uuid=3555d6cc-2fa5-4f65-9803-e73d0dbef1c4" ] } ], "mendeley" : { "formattedCitation" : "[5]", "plainTextFormattedCitation" : "[5]", "previouslyFormattedCitation" : "[5]" }, "properties" : {  }, "schema" : "https://github.com/citation-style-language/schema/raw/master/csl-citation.json" }</w:instrText>
      </w:r>
      <w:r w:rsidR="005604D0">
        <w:fldChar w:fldCharType="separate"/>
      </w:r>
      <w:r w:rsidR="00B32BEF" w:rsidRPr="00B32BEF">
        <w:rPr>
          <w:noProof/>
        </w:rPr>
        <w:t>[5]</w:t>
      </w:r>
      <w:r w:rsidR="005604D0">
        <w:fldChar w:fldCharType="end"/>
      </w:r>
      <w:r w:rsidRPr="00203B17">
        <w:t>:</w:t>
      </w:r>
    </w:p>
    <w:p w14:paraId="266FB149" w14:textId="551DE879" w:rsidR="00E13281" w:rsidRPr="002B13E8" w:rsidRDefault="002B13E8" w:rsidP="002B13E8">
      <w:pPr>
        <w:pStyle w:val="equation"/>
      </w:pPr>
      <w:r>
        <w:rPr>
          <w:rStyle w:val="fontstyle21"/>
          <w:rFonts w:ascii="Times New Roman" w:hAnsi="Times New Roman"/>
          <w:i w:val="0"/>
          <w:iCs w:val="0"/>
          <w:sz w:val="24"/>
          <w:szCs w:val="24"/>
        </w:rPr>
        <w:tab/>
      </w:r>
      <m:oMath>
        <m:r>
          <w:rPr>
            <w:rFonts w:ascii="Cambria Math" w:hAnsi="Cambria Math"/>
          </w:rPr>
          <m:t>f</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μ</m:t>
                        </m:r>
                        <m:ctrlPr>
                          <w:rPr>
                            <w:rFonts w:ascii="Cambria Math" w:hAnsi="Cambria Math"/>
                            <w:i/>
                          </w:rPr>
                        </m:ctrlPr>
                      </m:e>
                      <m:sub>
                        <m:r>
                          <m:rPr>
                            <m:sty m:val="p"/>
                          </m:rPr>
                          <w:rPr>
                            <w:rFonts w:ascii="Cambria Math" w:hAnsi="Cambria Math"/>
                          </w:rPr>
                          <m:t>2</m:t>
                        </m:r>
                      </m:sub>
                    </m:sSub>
                  </m:e>
                </m:d>
              </m:e>
              <m:sup>
                <m:r>
                  <m:rPr>
                    <m:sty m:val="p"/>
                  </m:rPr>
                  <w:rPr>
                    <w:rFonts w:ascii="Cambria Math" w:hAnsi="Cambria Math"/>
                  </w:rPr>
                  <m:t>2</m:t>
                </m:r>
              </m:sup>
            </m:sSup>
            <m:ctrlPr>
              <w:rPr>
                <w:rFonts w:ascii="Cambria Math" w:hAnsi="Cambria Math"/>
                <w:i/>
              </w:rPr>
            </m:ctrlPr>
          </m:num>
          <m:den>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w:rPr>
                    <w:rFonts w:ascii="Cambria Math" w:hAnsi="Cambria Math"/>
                  </w:rPr>
                  <m:t>2</m:t>
                </m:r>
              </m:sup>
            </m:sSubSup>
            <m:r>
              <w:rPr>
                <w:rFonts w:ascii="Cambria Math" w:hAnsi="Cambria Math"/>
              </w:rPr>
              <m:t xml:space="preserve"> + </m:t>
            </m:r>
            <m:sSubSup>
              <m:sSubSupPr>
                <m:ctrlPr>
                  <w:rPr>
                    <w:rFonts w:ascii="Cambria Math" w:hAnsi="Cambria Math"/>
                  </w:rPr>
                </m:ctrlPr>
              </m:sSubSupPr>
              <m:e>
                <m:r>
                  <w:rPr>
                    <w:rFonts w:ascii="Cambria Math" w:hAnsi="Cambria Math"/>
                  </w:rPr>
                  <m:t>σ</m:t>
                </m:r>
                <m:ctrlPr>
                  <w:rPr>
                    <w:rFonts w:ascii="Cambria Math" w:hAnsi="Cambria Math"/>
                    <w:i/>
                  </w:rPr>
                </m:ctrlPr>
              </m:e>
              <m:sub>
                <m:r>
                  <m:rPr>
                    <m:sty m:val="p"/>
                  </m:rPr>
                  <w:rPr>
                    <w:rFonts w:ascii="Cambria Math" w:hAnsi="Cambria Math"/>
                  </w:rPr>
                  <m:t>2</m:t>
                </m:r>
              </m:sub>
              <m:sup>
                <m:r>
                  <w:rPr>
                    <w:rFonts w:ascii="Cambria Math" w:hAnsi="Cambria Math"/>
                  </w:rPr>
                  <m:t>2</m:t>
                </m:r>
              </m:sup>
            </m:sSubSup>
          </m:den>
        </m:f>
      </m:oMath>
      <w:r>
        <w:tab/>
        <w:t>(</w:t>
      </w:r>
      <w:fldSimple w:instr=" SEQ &quot;equation&quot; \n \* MERGEFORMAT ">
        <w:r>
          <w:rPr>
            <w:noProof/>
          </w:rPr>
          <w:t>2</w:t>
        </w:r>
      </w:fldSimple>
      <w:r>
        <w:t>)</w:t>
      </w:r>
    </w:p>
    <w:p w14:paraId="0FE45DE9" w14:textId="77777777" w:rsidR="00A34C2C" w:rsidRDefault="005A08FF" w:rsidP="0043135D">
      <w:r>
        <w:t>W</w:t>
      </w:r>
      <w:r w:rsidR="00BB77AF">
        <w:t xml:space="preserve">here </w:t>
      </w:r>
      <w:proofErr w:type="spellStart"/>
      <w:r w:rsidR="00BB77AF">
        <w:t>μ</w:t>
      </w:r>
      <w:r w:rsidR="00A34C2C" w:rsidRPr="00BB77AF">
        <w:rPr>
          <w:vertAlign w:val="subscript"/>
        </w:rPr>
        <w:t>1</w:t>
      </w:r>
      <w:proofErr w:type="spellEnd"/>
      <w:r w:rsidR="00A34C2C" w:rsidRPr="00A34C2C">
        <w:t>,</w:t>
      </w:r>
      <w:r w:rsidR="00BB77AF">
        <w:t xml:space="preserve"> </w:t>
      </w:r>
      <w:proofErr w:type="spellStart"/>
      <w:r w:rsidR="00A34C2C" w:rsidRPr="00A34C2C">
        <w:t>μ</w:t>
      </w:r>
      <w:r w:rsidR="00A34C2C" w:rsidRPr="00BB77AF">
        <w:rPr>
          <w:vertAlign w:val="subscript"/>
        </w:rPr>
        <w:t>2</w:t>
      </w:r>
      <w:proofErr w:type="spellEnd"/>
      <w:r w:rsidR="00A34C2C" w:rsidRPr="00A34C2C">
        <w:t>,</w:t>
      </w:r>
      <w:r w:rsidR="00BB77AF">
        <w:t xml:space="preserve"> </w:t>
      </w:r>
      <w:proofErr w:type="spellStart"/>
      <w:r w:rsidR="00A34C2C" w:rsidRPr="00A34C2C">
        <w:t>σ</w:t>
      </w:r>
      <w:r w:rsidR="00BB77AF" w:rsidRPr="00BB77AF">
        <w:rPr>
          <w:vertAlign w:val="subscript"/>
        </w:rPr>
        <w:t>1</w:t>
      </w:r>
      <w:r w:rsidR="00BB77AF" w:rsidRPr="00BB77AF">
        <w:rPr>
          <w:vertAlign w:val="superscript"/>
        </w:rPr>
        <w:t>2</w:t>
      </w:r>
      <w:proofErr w:type="spellEnd"/>
      <w:r w:rsidR="00A34C2C" w:rsidRPr="00A34C2C">
        <w:t>,</w:t>
      </w:r>
      <w:r w:rsidR="00BB77AF">
        <w:t xml:space="preserve"> </w:t>
      </w:r>
      <w:proofErr w:type="spellStart"/>
      <w:r w:rsidR="00A34C2C" w:rsidRPr="00A34C2C">
        <w:t>σ</w:t>
      </w:r>
      <w:r w:rsidR="00A34C2C" w:rsidRPr="00BB77AF">
        <w:rPr>
          <w:vertAlign w:val="subscript"/>
        </w:rPr>
        <w:t>2</w:t>
      </w:r>
      <w:r w:rsidR="00A34C2C" w:rsidRPr="00BB77AF">
        <w:rPr>
          <w:vertAlign w:val="superscript"/>
        </w:rPr>
        <w:t>2</w:t>
      </w:r>
      <w:proofErr w:type="spellEnd"/>
      <w:r w:rsidR="00A34C2C" w:rsidRPr="00A34C2C">
        <w:t xml:space="preserve"> are the means and variances of the two classes, respectively. For multidimensional problems, it is not necessarily the case that all features contribute to class discrimination, so the maximum f over all features can be used. However, a zero maximum f does not necessarily mean that the classes are not separable, as it could just be that the separating boundary is not parallel to an axis in any of the given features.</w:t>
      </w:r>
    </w:p>
    <w:p w14:paraId="46F37B33" w14:textId="77777777" w:rsidR="005A08FF" w:rsidRPr="006809AE" w:rsidRDefault="005A08FF" w:rsidP="005A08FF">
      <w:pPr>
        <w:pStyle w:val="heading2"/>
        <w:spacing w:before="0"/>
      </w:pPr>
      <w:r>
        <w:t>CM</w:t>
      </w:r>
    </w:p>
    <w:p w14:paraId="05CA3F47" w14:textId="61DE951A" w:rsidR="0043135D" w:rsidRDefault="005A08FF" w:rsidP="0043135D">
      <w:pPr>
        <w:ind w:firstLine="0"/>
      </w:pPr>
      <w:r w:rsidRPr="005A08FF">
        <w:t>CM</w:t>
      </w:r>
      <w:r w:rsidR="00644887">
        <w:t xml:space="preserve"> </w:t>
      </w:r>
      <w:r w:rsidR="005604D0">
        <w:fldChar w:fldCharType="begin" w:fldLock="1"/>
      </w:r>
      <w:r w:rsidR="00B32BEF">
        <w:instrText>ADDIN CSL_CITATION { "citationItems" : [ { "id" : "ITEM-1", "itemData" : { "DOI" : "10.1002/sam.11228", "ISBN" : "1932-1872", "ISSN" : "19321872", "abstract" : "We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 \u00a9 2014 Wiley Periodicals, Inc.", "author" : [ { "dropping-particle" : "", "family" : "Anwar", "given" : "Nafees", "non-dropping-particle" : "", "parse-names" : false, "suffix" : "" }, { "dropping-particle" : "", "family" : "Jones", "given" : "Geoff", "non-dropping-particle" : "", "parse-names" : false, "suffix" : "" }, { "dropping-particle" : "", "family" : "Ganesh", "given" : "Siva", "non-dropping-particle" : "", "parse-names" : false, "suffix" : "" } ], "container-title" : "Statistical Analysis and Data Mining", "id" : "ITEM-1", "issue" : "3", "issued" : { "date-parts" : [ [ "2014" ] ] }, "note" : "6", "page" : "194-211", "title" : "Measurement of data complexity for classification problems with unbalanced data", "type" : "article-journal", "volume" : "7" }, "uris" : [ "http://www.mendeley.com/documents/?uuid=766acfbf-9326-43f1-8137-132cba5c0682" ] } ], "mendeley" : { "formattedCitation" : "[6]", "plainTextFormattedCitation" : "[6]", "previouslyFormattedCitation" : "[6]" }, "properties" : {  }, "schema" : "https://github.com/citation-style-language/schema/raw/master/csl-citation.json" }</w:instrText>
      </w:r>
      <w:r w:rsidR="005604D0">
        <w:fldChar w:fldCharType="separate"/>
      </w:r>
      <w:r w:rsidR="00B32BEF" w:rsidRPr="00B32BEF">
        <w:rPr>
          <w:noProof/>
        </w:rPr>
        <w:t>[6]</w:t>
      </w:r>
      <w:r w:rsidR="005604D0">
        <w:fldChar w:fldCharType="end"/>
      </w:r>
      <w:r w:rsidRPr="005A08FF">
        <w:t>focuses on the local information for each data point via the nearest neighbors, and uses this information to capture data complexity.</w:t>
      </w:r>
    </w:p>
    <w:p w14:paraId="77B83E13" w14:textId="28749D20" w:rsidR="0061515E" w:rsidRPr="0061515E" w:rsidRDefault="0061515E" w:rsidP="0061515E">
      <w:pPr>
        <w:pStyle w:val="equation"/>
      </w:pPr>
      <w:r>
        <w:tab/>
      </w:r>
      <m:oMath>
        <m:sSub>
          <m:sSubPr>
            <m:ctrlPr>
              <w:rPr>
                <w:rFonts w:ascii="Cambria Math" w:hAnsi="Cambria Math"/>
              </w:rPr>
            </m:ctrlPr>
          </m:sSubPr>
          <m:e>
            <m:r>
              <m:rPr>
                <m:sty m:val="p"/>
              </m:rPr>
              <w:rPr>
                <w:rFonts w:ascii="Cambria Math" w:hAnsi="Cambria Math"/>
              </w:rPr>
              <m:t>CM</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sub>
        </m:sSub>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eqArr>
              <m:eqArrPr>
                <m:ctrlPr>
                  <w:rPr>
                    <w:rFonts w:ascii="Cambria Math" w:hAnsi="Cambria Math"/>
                  </w:rPr>
                </m:ctrlPr>
              </m:eqArr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patterns</m:t>
                </m:r>
              </m:e>
              <m:e>
                <m:sSup>
                  <m:sSupPr>
                    <m:ctrlPr>
                      <w:rPr>
                        <w:rFonts w:ascii="Cambria Math" w:hAnsi="Cambria Math"/>
                      </w:rPr>
                    </m:ctrlPr>
                  </m:sSupPr>
                  <m:e>
                    <m:r>
                      <w:rPr>
                        <w:rFonts w:ascii="Cambria Math" w:hAnsi="Cambria Math"/>
                      </w:rPr>
                      <m:t>j</m:t>
                    </m:r>
                  </m:e>
                  <m:sup>
                    <m:r>
                      <m:rPr>
                        <m:sty m:val="p"/>
                      </m:rPr>
                      <w:rPr>
                        <w:rFonts w:ascii="Cambria Math" w:hAnsi="Cambria Math"/>
                      </w:rPr>
                      <m:t>'</m:t>
                    </m:r>
                  </m:sup>
                </m:sSup>
                <m:r>
                  <w:rPr>
                    <w:rFonts w:ascii="Cambria Math" w:hAnsi="Cambria Math"/>
                  </w:rPr>
                  <m:t>in</m:t>
                </m:r>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 xml:space="preserve"> </m:t>
                </m:r>
                <m:r>
                  <w:rPr>
                    <w:rFonts w:ascii="Cambria Math" w:hAnsi="Cambria Math"/>
                  </w:rPr>
                  <m:t>with</m:t>
                </m:r>
                <m:r>
                  <m:rPr>
                    <m:sty m:val="p"/>
                  </m:rPr>
                  <w:rPr>
                    <w:rFonts w:ascii="Cambria Math" w:hAnsi="Cambria Math"/>
                  </w:rPr>
                  <m:t xml:space="preserve"> </m:t>
                </m:r>
                <m:sSubSup>
                  <m:sSubSupPr>
                    <m:ctrlPr>
                      <w:rPr>
                        <w:rFonts w:ascii="Cambria Math" w:hAnsi="Cambria Math"/>
                      </w:rPr>
                    </m:ctrlPr>
                  </m:sSubSupPr>
                  <m:e>
                    <m:r>
                      <w:rPr>
                        <w:rFonts w:ascii="Cambria Math" w:hAnsi="Cambria Math"/>
                      </w:rPr>
                      <m:t>y</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eqArr>
          </m:num>
          <m:den>
            <m:r>
              <w:rPr>
                <w:rFonts w:ascii="Cambria Math" w:hAnsi="Cambria Math"/>
              </w:rPr>
              <m:t>k</m:t>
            </m:r>
          </m:den>
        </m:f>
        <m:r>
          <m:rPr>
            <m:sty m:val="p"/>
          </m:rPr>
          <w:rPr>
            <w:rFonts w:ascii="Cambria Math" w:hAnsi="Cambria Math"/>
          </w:rPr>
          <m:t>≤0.5)</m:t>
        </m:r>
      </m:oMath>
      <w:r>
        <w:tab/>
        <w:t>(</w:t>
      </w:r>
      <w:fldSimple w:instr=" SEQ &quot;equation&quot; \n \* MERGEFORMAT ">
        <w:r>
          <w:rPr>
            <w:noProof/>
          </w:rPr>
          <w:t>3</w:t>
        </w:r>
      </w:fldSimple>
      <w:r>
        <w:t>)</w:t>
      </w:r>
    </w:p>
    <w:p w14:paraId="7E3573AA" w14:textId="77777777" w:rsidR="005A08FF" w:rsidRDefault="005A08FF" w:rsidP="005A08FF">
      <w:r w:rsidRPr="005A08FF">
        <w:t xml:space="preserve">Where </w:t>
      </w:r>
      <w:proofErr w:type="gramStart"/>
      <w:r w:rsidRPr="005A08FF">
        <w:t>I(</w:t>
      </w:r>
      <w:proofErr w:type="gramEnd"/>
      <w:r w:rsidRPr="005A08FF">
        <w:t>.) is the indicator function. The overall measure is</w:t>
      </w:r>
    </w:p>
    <w:p w14:paraId="7A6B3C25" w14:textId="318B372E" w:rsidR="0061515E" w:rsidRPr="0061515E" w:rsidRDefault="0061515E" w:rsidP="0061515E">
      <w:pPr>
        <w:pStyle w:val="equation"/>
      </w:pPr>
      <w:r>
        <w:rPr>
          <w:rFonts w:asciiTheme="minorEastAsia" w:eastAsiaTheme="minorEastAsia" w:hAnsiTheme="minorEastAsia" w:hint="eastAsia"/>
          <w:lang w:eastAsia="zh-CN"/>
        </w:rPr>
        <w:tab/>
      </w:r>
      <m:oMath>
        <m:sSub>
          <m:sSubPr>
            <m:ctrlPr>
              <w:rPr>
                <w:rFonts w:ascii="Cambria Math" w:hAnsi="Cambria Math"/>
              </w:rPr>
            </m:ctrlPr>
          </m:sSubPr>
          <m:e>
            <m:r>
              <m:rPr>
                <m:sty m:val="p"/>
              </m:rPr>
              <w:rPr>
                <w:rFonts w:ascii="Cambria Math" w:hAnsi="Cambria Math"/>
              </w:rPr>
              <m:t>CM</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w:rPr>
                <w:rFonts w:ascii="Cambria Math" w:hAnsi="Cambria Math"/>
              </w:rPr>
              <m:t>C</m:t>
            </m:r>
            <m:sSub>
              <m:sSubPr>
                <m:ctrlPr>
                  <w:rPr>
                    <w:rFonts w:ascii="Cambria Math" w:hAnsi="Cambria Math"/>
                  </w:rPr>
                </m:ctrlPr>
              </m:sSubPr>
              <m:e>
                <m:r>
                  <w:rPr>
                    <w:rFonts w:ascii="Cambria Math" w:hAnsi="Cambria Math"/>
                  </w:rPr>
                  <m:t>M</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sub>
            </m:sSub>
          </m:e>
        </m:nary>
      </m:oMath>
      <w:r>
        <w:tab/>
        <w:t>(</w:t>
      </w:r>
      <w:fldSimple w:instr=" SEQ &quot;equation&quot; \n \* MERGEFORMAT ">
        <w:r>
          <w:rPr>
            <w:noProof/>
          </w:rPr>
          <w:t>4</w:t>
        </w:r>
      </w:fldSimple>
      <w:r>
        <w:t>)</w:t>
      </w:r>
    </w:p>
    <w:p w14:paraId="606038DC" w14:textId="3D64B792" w:rsidR="005A08FF" w:rsidRDefault="005A08FF" w:rsidP="005A08FF">
      <w:r w:rsidRPr="005A08FF">
        <w:t xml:space="preserve">CM is determined by the type of its neighbors. If the neighbors of a sample contain more samples of the same type, the classification of the sample will be less difficult. On the contrary, if the samples are surrounded by samples </w:t>
      </w:r>
      <w:r w:rsidR="00EA223F">
        <w:t xml:space="preserve">with </w:t>
      </w:r>
      <w:r w:rsidRPr="005A08FF">
        <w:t>different label</w:t>
      </w:r>
      <w:r w:rsidR="00EA223F">
        <w:t>s</w:t>
      </w:r>
      <w:r w:rsidRPr="005A08FF">
        <w:t xml:space="preserve">, then the </w:t>
      </w:r>
      <w:r w:rsidR="00EA223F">
        <w:t>sample</w:t>
      </w:r>
      <w:r w:rsidRPr="005A08FF">
        <w:t xml:space="preserve"> is difficult to classify correctly, and the </w:t>
      </w:r>
      <w:r w:rsidR="00EA223F">
        <w:t xml:space="preserve">average number </w:t>
      </w:r>
      <w:proofErr w:type="gramStart"/>
      <w:r w:rsidR="00EA223F">
        <w:t xml:space="preserve">of </w:t>
      </w:r>
      <w:r w:rsidRPr="005A08FF">
        <w:t xml:space="preserve"> different</w:t>
      </w:r>
      <w:proofErr w:type="gramEnd"/>
      <w:r w:rsidRPr="005A08FF">
        <w:t xml:space="preserve"> </w:t>
      </w:r>
      <w:r w:rsidR="00EA223F">
        <w:t xml:space="preserve">classes </w:t>
      </w:r>
      <w:r w:rsidR="00EA223F">
        <w:lastRenderedPageBreak/>
        <w:t xml:space="preserve">samples </w:t>
      </w:r>
      <w:r w:rsidRPr="005A08FF">
        <w:t xml:space="preserve">contained in the </w:t>
      </w:r>
      <w:r w:rsidR="00EA223F">
        <w:t xml:space="preserve">k nearest </w:t>
      </w:r>
      <w:r w:rsidRPr="005A08FF">
        <w:t>neighbors</w:t>
      </w:r>
      <w:r w:rsidR="00EA223F">
        <w:t xml:space="preserve"> is </w:t>
      </w:r>
      <w:r w:rsidRPr="005A08FF">
        <w:t xml:space="preserve">used as the </w:t>
      </w:r>
      <w:r w:rsidR="00EA223F">
        <w:t>measurement</w:t>
      </w:r>
      <w:r w:rsidRPr="005A08FF">
        <w:t>. The higher the CM, the more difficult the dataset is to learn.</w:t>
      </w:r>
    </w:p>
    <w:p w14:paraId="667226C3" w14:textId="77777777" w:rsidR="005A08FF" w:rsidRPr="006809AE" w:rsidRDefault="005A08FF" w:rsidP="005A08FF">
      <w:pPr>
        <w:pStyle w:val="heading2"/>
        <w:spacing w:before="0"/>
      </w:pPr>
      <w:r>
        <w:t>GIR</w:t>
      </w:r>
    </w:p>
    <w:p w14:paraId="4445F4AF" w14:textId="6C20B24A" w:rsidR="005A08FF" w:rsidRDefault="005A08FF" w:rsidP="005A08FF">
      <w:pPr>
        <w:ind w:firstLine="0"/>
      </w:pPr>
      <w:bookmarkStart w:id="36" w:name="OLE_LINK20"/>
      <w:bookmarkStart w:id="37" w:name="OLE_LINK21"/>
      <w:r w:rsidRPr="005A08FF">
        <w:t>The GIR</w:t>
      </w:r>
      <w:r w:rsidR="005604D0">
        <w:fldChar w:fldCharType="begin" w:fldLock="1"/>
      </w:r>
      <w:r w:rsidR="00B32BEF">
        <w:instrText>ADDIN CSL_CITATION { "citationItems" : [ { "id" : "ITEM-1", "itemData" : { "DOI" : "10.1016/j.patcog.2017.06.019", "ISBN" : "00313203", "ISSN" : "00313203", "abstract" :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 "author" : [ { "dropping-particle" : "", "family" : "Tang", "given" : "Bo", "non-dropping-particle" : "", "parse-names" : false, "suffix" : "" }, { "dropping-particle" : "", "family" : "He", "given" : "Haibo", "non-dropping-particle" : "", "parse-names" : false, "suffix" : "" } ], "container-title" : "Pattern Recognition", "id" : "ITEM-1", "issued" : { "date-parts" : [ [ "2017" ] ] }, "note" : "7", "page" : "306-319", "title" : "GIR-based ensemble sampling approaches for imbalanced learning", "type" : "article-journal", "volume" : "71" }, "uris" : [ "http://www.mendeley.com/documents/?uuid=ce259626-643f-48d7-bd7b-ebf6aaddb2ad" ] } ], "mendeley" : { "formattedCitation" : "[7]", "plainTextFormattedCitation" : "[7]", "previouslyFormattedCitation" : "[7]" }, "properties" : {  }, "schema" : "https://github.com/citation-style-language/schema/raw/master/csl-citation.json" }</w:instrText>
      </w:r>
      <w:r w:rsidR="005604D0">
        <w:fldChar w:fldCharType="separate"/>
      </w:r>
      <w:r w:rsidR="00B32BEF" w:rsidRPr="00B32BEF">
        <w:rPr>
          <w:noProof/>
        </w:rPr>
        <w:t>[7]</w:t>
      </w:r>
      <w:r w:rsidR="005604D0">
        <w:fldChar w:fldCharType="end"/>
      </w:r>
      <w:r w:rsidRPr="005A08FF">
        <w:t xml:space="preserve"> is an improvement of cm, it focuses on the difference</w:t>
      </w:r>
      <w:r w:rsidR="00D924C4">
        <w:t>s</w:t>
      </w:r>
      <w:r w:rsidRPr="005A08FF">
        <w:t xml:space="preserve"> in the difficulty of classifying the samples in different classes</w:t>
      </w:r>
      <w:r w:rsidR="00873B83">
        <w:t xml:space="preserve">. </w:t>
      </w:r>
      <w:r w:rsidR="00D924C4">
        <w:t xml:space="preserve">A </w:t>
      </w:r>
      <w:r w:rsidRPr="005A08FF">
        <w:t>dataset with a larger GIR is more difficult to get a good performance of the minority class, as the classifier tends to be trained with the easier samples according to the Occam shaver principle</w:t>
      </w:r>
      <w:r w:rsidR="00873B83">
        <w:t xml:space="preserve">. </w:t>
      </w:r>
      <w:r w:rsidR="00A32599">
        <w:t>B</w:t>
      </w:r>
      <w:r w:rsidRPr="005A08FF">
        <w:t>ecause we tend to use a as simple as possible classifier to fit the whole dataset, while the more difficult samples need a more complex classifier, which may cause overfitting with single classifier, so this is the reason why ensemble can be effective in the imbalance classification, as they have the different classifiers corresponding to different levels of sample classification difficulty.</w:t>
      </w:r>
    </w:p>
    <w:p w14:paraId="366A0E8A" w14:textId="643E8FEB" w:rsidR="005D78FA" w:rsidRPr="005D78FA" w:rsidRDefault="005D78FA" w:rsidP="005D78FA">
      <w:pPr>
        <w:pStyle w:val="equation"/>
      </w:pPr>
      <w:r>
        <w:tab/>
      </w:r>
      <m:oMath>
        <m:sSub>
          <m:sSubPr>
            <m:ctrlPr>
              <w:rPr>
                <w:rFonts w:ascii="Cambria Math" w:hAnsi="Cambria Math"/>
              </w:rPr>
            </m:ctrlPr>
          </m:sSubPr>
          <m:e>
            <m:r>
              <m:rPr>
                <m:nor/>
              </m:rPr>
              <w:rPr>
                <w:i/>
              </w:rPr>
              <m:t>T</m:t>
            </m:r>
          </m:e>
          <m:sub>
            <m:r>
              <m:rPr>
                <m:nor/>
              </m:rPr>
              <w:rPr>
                <w:i/>
              </w:rPr>
              <m:t>+</m:t>
            </m:r>
          </m:sub>
        </m:sSub>
        <m:r>
          <m:rPr>
            <m:nor/>
          </m:rPr>
          <w:rPr>
            <w:i/>
          </w:rPr>
          <m:t>=</m:t>
        </m:r>
        <m:f>
          <m:fPr>
            <m:ctrlPr>
              <w:rPr>
                <w:rFonts w:ascii="Cambria Math" w:hAnsi="Cambria Math"/>
              </w:rPr>
            </m:ctrlPr>
          </m:fPr>
          <m:num>
            <m:r>
              <m:rPr>
                <m:nor/>
              </m:rPr>
              <w:rPr>
                <w:i/>
              </w:rPr>
              <m:t>1</m:t>
            </m:r>
          </m:num>
          <m:den>
            <m:sSub>
              <m:sSubPr>
                <m:ctrlPr>
                  <w:rPr>
                    <w:rFonts w:ascii="Cambria Math" w:hAnsi="Cambria Math"/>
                  </w:rPr>
                </m:ctrlPr>
              </m:sSubPr>
              <m:e>
                <m:r>
                  <m:rPr>
                    <m:nor/>
                  </m:rPr>
                  <w:rPr>
                    <w:i/>
                  </w:rPr>
                  <m:t>N</m:t>
                </m:r>
              </m:e>
              <m:sub>
                <m:r>
                  <m:rPr>
                    <m:nor/>
                  </m:rPr>
                  <w:rPr>
                    <w:i/>
                  </w:rPr>
                  <m:t>+</m:t>
                </m:r>
              </m:sub>
            </m:sSub>
          </m:den>
        </m:f>
        <m:nary>
          <m:naryPr>
            <m:chr m:val="∑"/>
            <m:limLoc m:val="undOvr"/>
            <m:supHide m:val="1"/>
            <m:ctrlPr>
              <w:rPr>
                <w:rFonts w:ascii="Cambria Math" w:hAnsi="Cambria Math"/>
              </w:rPr>
            </m:ctrlPr>
          </m:naryPr>
          <m:sub>
            <w:proofErr w:type="spellStart"/>
            <m:r>
              <m:rPr>
                <m:nor/>
              </m:rPr>
              <w:rPr>
                <w:i/>
              </w:rPr>
              <m:t>x</m:t>
            </m:r>
            <m:r>
              <m:rPr>
                <m:nor/>
              </m:rPr>
              <w:rPr>
                <w:rFonts w:eastAsia="宋体" w:hint="eastAsia"/>
                <w:i/>
              </w:rPr>
              <m:t>∈</m:t>
            </m:r>
            <m:r>
              <m:rPr>
                <m:nor/>
              </m:rPr>
              <w:rPr>
                <w:i/>
              </w:rPr>
              <m:t>P</m:t>
            </m:r>
            <w:proofErr w:type="spellEnd"/>
          </m:sub>
          <m:sup/>
          <m:e>
            <m:f>
              <m:fPr>
                <m:ctrlPr>
                  <w:rPr>
                    <w:rFonts w:ascii="Cambria Math" w:hAnsi="Cambria Math"/>
                  </w:rPr>
                </m:ctrlPr>
              </m:fPr>
              <m:num>
                <m:r>
                  <m:rPr>
                    <m:nor/>
                  </m:rPr>
                  <w:rPr>
                    <w:i/>
                  </w:rPr>
                  <m:t>1</m:t>
                </m:r>
              </m:num>
              <m:den>
                <m:r>
                  <m:rPr>
                    <m:nor/>
                  </m:rPr>
                  <w:rPr>
                    <w:i/>
                  </w:rPr>
                  <m:t>k</m:t>
                </m:r>
              </m:den>
            </m:f>
            <m:nary>
              <m:naryPr>
                <m:chr m:val="∑"/>
                <m:limLoc m:val="undOvr"/>
                <m:ctrlPr>
                  <w:rPr>
                    <w:rFonts w:ascii="Cambria Math" w:hAnsi="Cambria Math"/>
                  </w:rPr>
                </m:ctrlPr>
              </m:naryPr>
              <m:sub>
                <m:r>
                  <m:rPr>
                    <m:nor/>
                  </m:rPr>
                  <w:rPr>
                    <w:i/>
                  </w:rPr>
                  <m:t>r=1</m:t>
                </m:r>
              </m:sub>
              <m:sup>
                <m:r>
                  <m:rPr>
                    <m:nor/>
                  </m:rPr>
                  <w:rPr>
                    <w:i/>
                  </w:rPr>
                  <m:t>k</m:t>
                </m:r>
              </m:sup>
              <m:e>
                <m:r>
                  <m:rPr>
                    <m:nor/>
                  </m:rPr>
                  <w:rPr>
                    <w:i/>
                  </w:rPr>
                  <m:t>IR</m:t>
                </m:r>
                <m:d>
                  <m:dPr>
                    <m:ctrlPr>
                      <w:rPr>
                        <w:rFonts w:ascii="Cambria Math" w:hAnsi="Cambria Math"/>
                      </w:rPr>
                    </m:ctrlPr>
                  </m:dPr>
                  <m:e>
                    <m:r>
                      <m:rPr>
                        <m:nor/>
                      </m:rPr>
                      <w:rPr>
                        <w:i/>
                      </w:rPr>
                      <m:t>x, X</m:t>
                    </m:r>
                  </m:e>
                </m:d>
              </m:e>
            </m:nary>
          </m:e>
        </m:nary>
        <m:r>
          <m:rPr>
            <m:nor/>
          </m:rPr>
          <w:rPr>
            <w:i/>
          </w:rPr>
          <m:t>=</m:t>
        </m:r>
        <m:f>
          <m:fPr>
            <m:ctrlPr>
              <w:rPr>
                <w:rFonts w:ascii="Cambria Math" w:hAnsi="Cambria Math"/>
              </w:rPr>
            </m:ctrlPr>
          </m:fPr>
          <m:num>
            <m:r>
              <m:rPr>
                <m:nor/>
              </m:rPr>
              <w:rPr>
                <w:i/>
              </w:rPr>
              <m:t>1</m:t>
            </m:r>
          </m:num>
          <m:den>
            <m:sSub>
              <m:sSubPr>
                <m:ctrlPr>
                  <w:rPr>
                    <w:rFonts w:ascii="Cambria Math" w:hAnsi="Cambria Math"/>
                  </w:rPr>
                </m:ctrlPr>
              </m:sSubPr>
              <m:e>
                <m:r>
                  <m:rPr>
                    <m:nor/>
                  </m:rPr>
                  <w:rPr>
                    <w:i/>
                  </w:rPr>
                  <m:t>N</m:t>
                </m:r>
              </m:e>
              <m:sub>
                <m:r>
                  <m:rPr>
                    <m:nor/>
                  </m:rPr>
                  <w:rPr>
                    <w:i/>
                  </w:rPr>
                  <m:t>+</m:t>
                </m:r>
              </m:sub>
            </m:sSub>
          </m:den>
        </m:f>
        <m:nary>
          <m:naryPr>
            <m:chr m:val="∑"/>
            <m:limLoc m:val="undOvr"/>
            <m:supHide m:val="1"/>
            <m:ctrlPr>
              <w:rPr>
                <w:rFonts w:ascii="Cambria Math" w:hAnsi="Cambria Math"/>
              </w:rPr>
            </m:ctrlPr>
          </m:naryPr>
          <m:sub>
            <w:proofErr w:type="spellStart"/>
            <m:r>
              <m:rPr>
                <m:nor/>
              </m:rPr>
              <w:rPr>
                <w:i/>
              </w:rPr>
              <m:t>x</m:t>
            </m:r>
            <m:r>
              <m:rPr>
                <m:nor/>
              </m:rPr>
              <w:rPr>
                <w:rFonts w:eastAsia="宋体" w:hint="eastAsia"/>
                <w:i/>
              </w:rPr>
              <m:t>∈</m:t>
            </m:r>
            <m:r>
              <m:rPr>
                <m:nor/>
              </m:rPr>
              <w:rPr>
                <w:i/>
              </w:rPr>
              <m:t>P</m:t>
            </m:r>
            <w:proofErr w:type="spellEnd"/>
          </m:sub>
          <m:sup/>
          <m:e>
            <m:sSub>
              <m:sSubPr>
                <m:ctrlPr>
                  <w:rPr>
                    <w:rFonts w:ascii="Cambria Math" w:hAnsi="Cambria Math"/>
                  </w:rPr>
                </m:ctrlPr>
              </m:sSubPr>
              <m:e>
                <m:r>
                  <m:rPr>
                    <m:nor/>
                  </m:rPr>
                  <w:rPr>
                    <w:i/>
                  </w:rPr>
                  <m:t>t</m:t>
                </m:r>
              </m:e>
              <m:sub>
                <m:r>
                  <m:rPr>
                    <m:nor/>
                  </m:rPr>
                  <w:rPr>
                    <w:i/>
                  </w:rPr>
                  <m:t>k</m:t>
                </m:r>
              </m:sub>
            </m:sSub>
            <m:d>
              <m:dPr>
                <m:ctrlPr>
                  <w:rPr>
                    <w:rFonts w:ascii="Cambria Math" w:hAnsi="Cambria Math"/>
                  </w:rPr>
                </m:ctrlPr>
              </m:dPr>
              <m:e>
                <m:r>
                  <m:rPr>
                    <m:nor/>
                  </m:rPr>
                  <w:rPr>
                    <w:i/>
                  </w:rPr>
                  <m:t>x</m:t>
                </m:r>
              </m:e>
            </m:d>
          </m:e>
        </m:nary>
      </m:oMath>
      <w:r>
        <w:tab/>
        <w:t>(</w:t>
      </w:r>
      <w:fldSimple w:instr=" SEQ &quot;equation&quot; \n \* MERGEFORMAT ">
        <w:r>
          <w:rPr>
            <w:noProof/>
          </w:rPr>
          <w:t>5</w:t>
        </w:r>
      </w:fldSimple>
      <w:r>
        <w:t>)</w:t>
      </w:r>
    </w:p>
    <w:p w14:paraId="1DBC961B" w14:textId="4F24107F" w:rsidR="005D78FA" w:rsidRPr="005D78FA" w:rsidRDefault="005D78FA" w:rsidP="005D78FA">
      <w:pPr>
        <w:pStyle w:val="equation"/>
      </w:pPr>
      <w:r>
        <w:tab/>
      </w:r>
      <m:oMath>
        <m:sSub>
          <m:sSubPr>
            <m:ctrlPr>
              <w:rPr>
                <w:rFonts w:ascii="Cambria Math" w:hAnsi="Cambria Math"/>
              </w:rPr>
            </m:ctrlPr>
          </m:sSubPr>
          <m:e>
            <m:r>
              <w:rPr>
                <w:rFonts w:ascii="Cambria Math" w:hAnsi="Cambria Math"/>
              </w:rPr>
              <m:t>T</m:t>
            </m:r>
          </m:e>
          <m:sub>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m:rPr>
                    <m:sty m:val="p"/>
                  </m:rPr>
                  <w:rPr>
                    <w:rFonts w:ascii="Cambria Math" w:hAnsi="Cambria Math"/>
                  </w:rPr>
                  <m:t>-</m:t>
                </m:r>
              </m:sub>
            </m:sSub>
          </m:den>
        </m:f>
        <m:nary>
          <m:naryPr>
            <m:chr m:val="∑"/>
            <m:limLoc m:val="undOvr"/>
            <m:supHide m:val="1"/>
            <m:ctrlPr>
              <w:rPr>
                <w:rFonts w:ascii="Cambria Math" w:hAnsi="Cambria Math"/>
              </w:rPr>
            </m:ctrlPr>
          </m:naryPr>
          <m:sub>
            <m:r>
              <w:rPr>
                <w:rFonts w:ascii="Cambria Math" w:hAnsi="Cambria Math"/>
              </w:rPr>
              <m:t>x</m:t>
            </m:r>
            <m:r>
              <m:rPr>
                <m:sty m:val="p"/>
              </m:rPr>
              <w:rPr>
                <w:rFonts w:ascii="Cambria Math" w:eastAsia="宋体" w:hAnsi="Cambria Math"/>
              </w:rPr>
              <m:t>∈</m:t>
            </m:r>
            <m:r>
              <w:rPr>
                <w:rFonts w:ascii="Cambria Math" w:hAnsi="Cambria Math"/>
              </w:rPr>
              <m:t>N</m:t>
            </m:r>
          </m:sub>
          <m:sup/>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e>
        </m:nary>
      </m:oMath>
      <w:r>
        <w:tab/>
        <w:t>(</w:t>
      </w:r>
      <w:fldSimple w:instr=" SEQ &quot;equation&quot; \n \* MERGEFORMAT ">
        <w:r>
          <w:rPr>
            <w:noProof/>
          </w:rPr>
          <w:t>6</w:t>
        </w:r>
      </w:fldSimple>
      <w:r>
        <w:t>)</w:t>
      </w:r>
    </w:p>
    <w:p w14:paraId="2E581F7D" w14:textId="679D8F57" w:rsidR="005D78FA" w:rsidRDefault="005D78FA" w:rsidP="005D78FA">
      <w:pPr>
        <w:pStyle w:val="equation"/>
      </w:pPr>
      <w:r>
        <w:tab/>
      </w:r>
      <m:oMath>
        <m:r>
          <m:rPr>
            <m:nor/>
          </m:rPr>
          <m:t>GIR=</m:t>
        </m:r>
        <m:sSub>
          <m:sSubPr>
            <m:ctrlPr>
              <w:rPr>
                <w:rFonts w:ascii="Cambria Math" w:hAnsi="Cambria Math"/>
              </w:rPr>
            </m:ctrlPr>
          </m:sSubPr>
          <m:e>
            <m:r>
              <m:rPr>
                <m:nor/>
              </m:rPr>
              <m:t>T</m:t>
            </m:r>
          </m:e>
          <m:sub>
            <m:r>
              <m:rPr>
                <m:nor/>
              </m:rPr>
              <m:t>-</m:t>
            </m:r>
          </m:sub>
        </m:sSub>
        <m:r>
          <m:rPr>
            <m:nor/>
          </m:rPr>
          <m:t>-</m:t>
        </m:r>
        <m:sSub>
          <m:sSubPr>
            <m:ctrlPr>
              <w:rPr>
                <w:rFonts w:ascii="Cambria Math" w:hAnsi="Cambria Math"/>
              </w:rPr>
            </m:ctrlPr>
          </m:sSubPr>
          <m:e>
            <m:r>
              <m:rPr>
                <m:nor/>
              </m:rPr>
              <m:t>T</m:t>
            </m:r>
          </m:e>
          <m:sub>
            <m:r>
              <m:rPr>
                <m:nor/>
              </m:rPr>
              <m:t>+</m:t>
            </m:r>
          </m:sub>
        </m:sSub>
      </m:oMath>
      <w:r>
        <w:tab/>
        <w:t>(</w:t>
      </w:r>
      <w:fldSimple w:instr=" SEQ &quot;equation&quot; \n \* MERGEFORMAT ">
        <w:r>
          <w:rPr>
            <w:noProof/>
          </w:rPr>
          <w:t>7</w:t>
        </w:r>
      </w:fldSimple>
      <w:r>
        <w:t>)</w:t>
      </w:r>
    </w:p>
    <w:bookmarkEnd w:id="36"/>
    <w:bookmarkEnd w:id="37"/>
    <w:p w14:paraId="3456DF37" w14:textId="6F1E0DB6" w:rsidR="005A08FF" w:rsidRDefault="005A08FF" w:rsidP="005A08FF">
      <w:r>
        <w:t xml:space="preserve">Where IR(x, X) is an indicator function. For a sample x, if its k-nearest neighbor’s label is the same as x, the result is 1, </w:t>
      </w:r>
      <w:r w:rsidR="00C31118">
        <w:t>otherwise</w:t>
      </w:r>
      <w:r>
        <w:t>, it gets 0.</w:t>
      </w:r>
    </w:p>
    <w:p w14:paraId="03BDFDC0" w14:textId="10E5E5DB" w:rsidR="005A08FF" w:rsidRDefault="005A08FF" w:rsidP="005A08FF">
      <w:r>
        <w:t xml:space="preserve">GIR considers the different measurements of the positive and negative subsets, </w:t>
      </w:r>
      <w:r w:rsidR="00506FFB">
        <w:t xml:space="preserve">which </w:t>
      </w:r>
      <w:r>
        <w:t>is an improvement of CM, GIR is defined as the difference between positive and negative sample subsets, and paper[7] successfully applies GIR to oversampling and under-sampling algorithms. The experimental results show that GIR-based resampling algorithm can effectively improve the classification performance.</w:t>
      </w:r>
    </w:p>
    <w:p w14:paraId="2ABC6E24" w14:textId="77777777" w:rsidR="0043135D" w:rsidRDefault="005A08FF" w:rsidP="0043135D">
      <w:pPr>
        <w:pStyle w:val="heading1"/>
      </w:pPr>
      <w:r>
        <w:t>The Proposed Method</w:t>
      </w:r>
    </w:p>
    <w:p w14:paraId="19DA282F" w14:textId="2FAD1792" w:rsidR="005A08FF" w:rsidRDefault="005A08FF" w:rsidP="0043135D">
      <w:pPr>
        <w:pStyle w:val="p1a"/>
      </w:pPr>
      <w:bookmarkStart w:id="38" w:name="OLE_LINK22"/>
      <w:bookmarkStart w:id="39" w:name="OLE_LINK23"/>
      <w:r w:rsidRPr="005A08FF">
        <w:t xml:space="preserve">In the GIR, the measurement of each sample is the average number of samples </w:t>
      </w:r>
      <w:r w:rsidR="00112696">
        <w:t>of</w:t>
      </w:r>
      <w:r w:rsidR="00112696" w:rsidRPr="005A08FF">
        <w:t xml:space="preserve"> </w:t>
      </w:r>
      <w:r w:rsidRPr="005A08FF">
        <w:t xml:space="preserve">the same label in its k-nearest neighbor. </w:t>
      </w:r>
      <w:r w:rsidR="00112696">
        <w:t>First</w:t>
      </w:r>
      <w:r w:rsidRPr="005A08FF">
        <w:t xml:space="preserve">, in the classification process, </w:t>
      </w:r>
      <w:r w:rsidR="00175F60">
        <w:t xml:space="preserve">beside the label of k nearest neighbors, their distance from the sample </w:t>
      </w:r>
      <w:r w:rsidRPr="005A08FF">
        <w:t xml:space="preserve">will also affect the classification result. </w:t>
      </w:r>
      <w:bookmarkStart w:id="40" w:name="OLE_LINK24"/>
      <w:bookmarkStart w:id="41" w:name="OLE_LINK25"/>
      <w:bookmarkStart w:id="42" w:name="OLE_LINK26"/>
      <w:bookmarkStart w:id="43" w:name="OLE_LINK27"/>
      <w:r w:rsidR="00112696">
        <w:t>Second</w:t>
      </w:r>
      <w:r w:rsidRPr="005A08FF">
        <w:t xml:space="preserve">, the GIR of the data set is calculated by the measurement of negative class </w:t>
      </w:r>
      <w:r w:rsidR="00E015C0">
        <w:t>minus</w:t>
      </w:r>
      <w:r w:rsidR="00E015C0" w:rsidRPr="005A08FF">
        <w:t xml:space="preserve"> </w:t>
      </w:r>
      <w:r w:rsidRPr="005A08FF">
        <w:t>positive class,</w:t>
      </w:r>
      <w:bookmarkEnd w:id="40"/>
      <w:bookmarkEnd w:id="41"/>
      <w:r w:rsidRPr="005A08FF">
        <w:t xml:space="preserve"> so GIR is a relative measurement</w:t>
      </w:r>
      <w:bookmarkEnd w:id="42"/>
      <w:bookmarkEnd w:id="43"/>
      <w:r w:rsidR="00175F60">
        <w:t xml:space="preserve">. </w:t>
      </w:r>
      <w:r w:rsidR="00105F6E">
        <w:t>A</w:t>
      </w:r>
      <w:r w:rsidRPr="005A08FF">
        <w:t>s shown in table 1, the final result shows that the two data sets have the same GIR, but it is clear that the dataset (b) is more difficult to classify than (a). Therefore, GIR is not so sufficient to fully interpret the complexity of the dataset distribution.</w:t>
      </w:r>
    </w:p>
    <w:bookmarkEnd w:id="38"/>
    <w:bookmarkEnd w:id="39"/>
    <w:p w14:paraId="61444307" w14:textId="77777777" w:rsidR="005A08FF" w:rsidRDefault="005A08FF" w:rsidP="005A08FF">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1</w:t>
      </w:r>
      <w:r>
        <w:rPr>
          <w:b/>
        </w:rPr>
        <w:fldChar w:fldCharType="end"/>
      </w:r>
      <w:r>
        <w:rPr>
          <w:b/>
        </w:rPr>
        <w:t>.</w:t>
      </w:r>
      <w:r>
        <w:t xml:space="preserve"> The dilemma of GIR</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5A08FF" w:rsidRPr="009A3755" w14:paraId="1A0D1879" w14:textId="77777777" w:rsidTr="005A08FF">
        <w:trPr>
          <w:jc w:val="center"/>
        </w:trPr>
        <w:tc>
          <w:tcPr>
            <w:tcW w:w="1692" w:type="dxa"/>
            <w:tcBorders>
              <w:top w:val="single" w:sz="12" w:space="0" w:color="000000"/>
              <w:bottom w:val="single" w:sz="6" w:space="0" w:color="000000"/>
            </w:tcBorders>
          </w:tcPr>
          <w:p w14:paraId="12CC46FA" w14:textId="77777777" w:rsidR="005A08FF" w:rsidRPr="009A3755" w:rsidRDefault="005A08FF" w:rsidP="00CC6DCA">
            <w:pPr>
              <w:ind w:firstLine="0"/>
              <w:jc w:val="left"/>
              <w:rPr>
                <w:sz w:val="18"/>
                <w:szCs w:val="18"/>
              </w:rPr>
            </w:pPr>
          </w:p>
        </w:tc>
        <w:tc>
          <w:tcPr>
            <w:tcW w:w="3444" w:type="dxa"/>
            <w:tcBorders>
              <w:top w:val="single" w:sz="12" w:space="0" w:color="000000"/>
              <w:bottom w:val="single" w:sz="6" w:space="0" w:color="000000"/>
            </w:tcBorders>
          </w:tcPr>
          <w:p w14:paraId="41CB99B8"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a</w:t>
            </w:r>
            <w:r>
              <w:rPr>
                <w:rFonts w:eastAsiaTheme="minorEastAsia" w:hint="eastAsia"/>
                <w:sz w:val="18"/>
                <w:szCs w:val="18"/>
                <w:lang w:eastAsia="zh-CN"/>
              </w:rPr>
              <w:t>)</w:t>
            </w:r>
          </w:p>
        </w:tc>
        <w:tc>
          <w:tcPr>
            <w:tcW w:w="1753" w:type="dxa"/>
            <w:tcBorders>
              <w:top w:val="single" w:sz="12" w:space="0" w:color="000000"/>
              <w:bottom w:val="single" w:sz="6" w:space="0" w:color="000000"/>
            </w:tcBorders>
          </w:tcPr>
          <w:p w14:paraId="3AD50AD3"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b</w:t>
            </w:r>
            <w:r>
              <w:rPr>
                <w:rFonts w:eastAsiaTheme="minorEastAsia" w:hint="eastAsia"/>
                <w:sz w:val="18"/>
                <w:szCs w:val="18"/>
                <w:lang w:eastAsia="zh-CN"/>
              </w:rPr>
              <w:t>)</w:t>
            </w:r>
          </w:p>
        </w:tc>
      </w:tr>
      <w:tr w:rsidR="005A08FF" w:rsidRPr="009A3755" w14:paraId="5678EA9A" w14:textId="77777777" w:rsidTr="005A08FF">
        <w:trPr>
          <w:trHeight w:val="284"/>
          <w:jc w:val="center"/>
        </w:trPr>
        <w:tc>
          <w:tcPr>
            <w:tcW w:w="1692" w:type="dxa"/>
            <w:vAlign w:val="center"/>
          </w:tcPr>
          <w:p w14:paraId="037088F1" w14:textId="77777777" w:rsidR="005A08FF" w:rsidRPr="005A08FF" w:rsidRDefault="005A08FF" w:rsidP="005A08FF">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_</w:t>
            </w:r>
          </w:p>
        </w:tc>
        <w:tc>
          <w:tcPr>
            <w:tcW w:w="3444" w:type="dxa"/>
            <w:vAlign w:val="center"/>
          </w:tcPr>
          <w:p w14:paraId="0F4234C2"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0.9</w:t>
            </w:r>
          </w:p>
        </w:tc>
        <w:tc>
          <w:tcPr>
            <w:tcW w:w="1753" w:type="dxa"/>
            <w:vAlign w:val="center"/>
          </w:tcPr>
          <w:p w14:paraId="79EEBA95"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0.5</w:t>
            </w:r>
          </w:p>
        </w:tc>
      </w:tr>
      <w:tr w:rsidR="005A08FF" w:rsidRPr="009A3755" w14:paraId="44AA40DE" w14:textId="77777777" w:rsidTr="005A08FF">
        <w:trPr>
          <w:trHeight w:val="284"/>
          <w:jc w:val="center"/>
        </w:trPr>
        <w:tc>
          <w:tcPr>
            <w:tcW w:w="1692" w:type="dxa"/>
            <w:vAlign w:val="center"/>
          </w:tcPr>
          <w:p w14:paraId="77CCF52D"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w:t>
            </w:r>
          </w:p>
        </w:tc>
        <w:tc>
          <w:tcPr>
            <w:tcW w:w="3444" w:type="dxa"/>
            <w:vAlign w:val="center"/>
          </w:tcPr>
          <w:p w14:paraId="0CE6BA62"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0.7</w:t>
            </w:r>
          </w:p>
        </w:tc>
        <w:tc>
          <w:tcPr>
            <w:tcW w:w="1753" w:type="dxa"/>
            <w:vAlign w:val="center"/>
          </w:tcPr>
          <w:p w14:paraId="0A88FEF9"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0.3</w:t>
            </w:r>
          </w:p>
        </w:tc>
      </w:tr>
      <w:tr w:rsidR="005A08FF" w:rsidRPr="009A3755" w14:paraId="2E74082C" w14:textId="77777777" w:rsidTr="005A08FF">
        <w:trPr>
          <w:trHeight w:val="284"/>
          <w:jc w:val="center"/>
        </w:trPr>
        <w:tc>
          <w:tcPr>
            <w:tcW w:w="1692" w:type="dxa"/>
            <w:tcBorders>
              <w:bottom w:val="single" w:sz="12" w:space="0" w:color="000000"/>
            </w:tcBorders>
            <w:vAlign w:val="center"/>
          </w:tcPr>
          <w:p w14:paraId="52875725"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GIR</w:t>
            </w:r>
          </w:p>
        </w:tc>
        <w:tc>
          <w:tcPr>
            <w:tcW w:w="3444" w:type="dxa"/>
            <w:tcBorders>
              <w:bottom w:val="single" w:sz="12" w:space="0" w:color="000000"/>
            </w:tcBorders>
            <w:vAlign w:val="center"/>
          </w:tcPr>
          <w:p w14:paraId="2D26FFC2"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0.2</w:t>
            </w:r>
          </w:p>
        </w:tc>
        <w:tc>
          <w:tcPr>
            <w:tcW w:w="1753" w:type="dxa"/>
            <w:tcBorders>
              <w:bottom w:val="single" w:sz="12" w:space="0" w:color="000000"/>
            </w:tcBorders>
            <w:vAlign w:val="center"/>
          </w:tcPr>
          <w:p w14:paraId="4C2E7CBC"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0.2</w:t>
            </w:r>
          </w:p>
        </w:tc>
      </w:tr>
    </w:tbl>
    <w:p w14:paraId="346A4B97" w14:textId="77777777" w:rsidR="005A08FF" w:rsidRDefault="003259E5" w:rsidP="007719CB">
      <w:bookmarkStart w:id="44" w:name="OLE_LINK28"/>
      <w:bookmarkStart w:id="45" w:name="OLE_LINK29"/>
      <w:r w:rsidRPr="003259E5">
        <w:lastRenderedPageBreak/>
        <w:t>The sample distribution plays an important role in the classification result. Therefore, the sample distribution is considered in the new measurement, based on this idea, an improved GIR, called IGIR, is proposed in this paper. The motivation of IGIR is that if there are many samples with the same label around the sample, the sample is easily classified, and on the contrary, the sample is hard to classify. Different distances of the k nearest neighbors have different effects on the classification results of the sample.</w:t>
      </w:r>
    </w:p>
    <w:p w14:paraId="09025FA8" w14:textId="30FC899A" w:rsidR="005D78FA" w:rsidRPr="005D78FA" w:rsidRDefault="005D78FA" w:rsidP="005D78FA">
      <w:pPr>
        <w:pStyle w:val="equation"/>
      </w:pPr>
      <w:r>
        <w:rPr>
          <w:iCs/>
        </w:rPr>
        <w:tab/>
      </w:r>
      <m:oMath>
        <m:r>
          <w:rPr>
            <w:rFonts w:ascii="Cambria Math" w:hAnsi="Cambria Math"/>
          </w:rPr>
          <m:t>weight</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order</m:t>
            </m:r>
          </m:num>
          <m:den>
            <m:r>
              <w:rPr>
                <w:rFonts w:ascii="Cambria Math" w:hAnsi="Cambria Math"/>
              </w:rPr>
              <m:t>n</m:t>
            </m:r>
          </m:den>
        </m:f>
      </m:oMath>
      <w:r>
        <w:tab/>
        <w:t>(</w:t>
      </w:r>
      <w:fldSimple w:instr=" SEQ &quot;equation&quot; \n \* MERGEFORMAT ">
        <w:r>
          <w:rPr>
            <w:noProof/>
          </w:rPr>
          <w:t>8</w:t>
        </w:r>
      </w:fldSimple>
      <w:r>
        <w:t>)</w:t>
      </w:r>
    </w:p>
    <w:p w14:paraId="0AD57104" w14:textId="15EDE4A8" w:rsidR="005D78FA" w:rsidRPr="005D78FA" w:rsidRDefault="005D78FA" w:rsidP="005D78FA">
      <w:pPr>
        <w:pStyle w:val="equation"/>
      </w:pPr>
      <w:r>
        <w:tab/>
      </w:r>
      <w:proofErr w:type="spellStart"/>
      <m:oMath>
        <m:r>
          <m:rPr>
            <m:nor/>
          </m:rPr>
          <m:t>wei</m:t>
        </m:r>
        <w:proofErr w:type="spellEnd"/>
        <m:r>
          <m:rPr>
            <m:nor/>
          </m:rPr>
          <m:t>-</m:t>
        </m:r>
        <m:sSub>
          <m:sSubPr>
            <m:ctrlPr>
              <w:rPr>
                <w:rFonts w:ascii="Cambria Math" w:hAnsi="Cambria Math"/>
              </w:rPr>
            </m:ctrlPr>
          </m:sSubPr>
          <m:e>
            <m:r>
              <m:rPr>
                <m:nor/>
              </m:rPr>
              <m:t>T</m:t>
            </m:r>
          </m:e>
          <m:sub>
            <m:r>
              <m:rPr>
                <m:nor/>
              </m:rPr>
              <m:t>+</m:t>
            </m:r>
          </m:sub>
        </m:sSub>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w:proofErr w:type="spellStart"/>
            <m:r>
              <m:rPr>
                <m:nor/>
              </m:rPr>
              <m:t>x</m:t>
            </m:r>
            <m:r>
              <m:rPr>
                <m:nor/>
              </m:rPr>
              <w:rPr>
                <w:rFonts w:eastAsia="宋体" w:hint="eastAsia"/>
              </w:rPr>
              <m:t>∈</m:t>
            </m:r>
            <m:r>
              <m:rPr>
                <m:nor/>
              </m:rPr>
              <m:t>P</m:t>
            </m:r>
            <w:proofErr w:type="spellEnd"/>
          </m:sub>
          <m:sup/>
          <m:e>
            <m:r>
              <m:rPr>
                <m:nor/>
              </m:rPr>
              <m:t>1/k</m:t>
            </m:r>
            <m:nary>
              <m:naryPr>
                <m:chr m:val="∑"/>
                <m:limLoc m:val="undOvr"/>
                <m:ctrlPr>
                  <w:rPr>
                    <w:rFonts w:ascii="Cambria Math" w:hAnsi="Cambria Math"/>
                  </w:rPr>
                </m:ctrlPr>
              </m:naryPr>
              <m:sub>
                <m:r>
                  <m:rPr>
                    <m:nor/>
                  </m:rPr>
                  <m:t>r=1</m:t>
                </m:r>
              </m:sub>
              <m:sup>
                <m:r>
                  <m:rPr>
                    <m:nor/>
                  </m:rPr>
                  <m:t>k</m:t>
                </m:r>
              </m:sup>
              <m:e>
                <m:r>
                  <m:rPr>
                    <m:nor/>
                  </m:rPr>
                  <m:t>weight*IR(</m:t>
                </m:r>
                <w:proofErr w:type="spellStart"/>
                <m:r>
                  <m:rPr>
                    <m:nor/>
                  </m:rPr>
                  <m:t>x,X</m:t>
                </m:r>
                <w:proofErr w:type="spellEnd"/>
                <m:r>
                  <m:rPr>
                    <m:nor/>
                  </m:rPr>
                  <m:t>)</m:t>
                </m:r>
              </m:e>
            </m:nary>
          </m:e>
        </m:nary>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w:proofErr w:type="spellStart"/>
            <m:r>
              <m:rPr>
                <m:nor/>
              </m:rPr>
              <m:t>x</m:t>
            </m:r>
            <m:r>
              <m:rPr>
                <m:nor/>
              </m:rPr>
              <w:rPr>
                <w:rFonts w:eastAsia="宋体" w:hint="eastAsia"/>
              </w:rPr>
              <m:t>∈</m:t>
            </m:r>
            <m:r>
              <m:rPr>
                <m:nor/>
              </m:rPr>
              <m:t>P</m:t>
            </m:r>
            <w:proofErr w:type="spellEnd"/>
          </m:sub>
          <m:sup/>
          <m:e>
            <m:sSub>
              <m:sSubPr>
                <m:ctrlPr>
                  <w:rPr>
                    <w:rFonts w:ascii="Cambria Math" w:hAnsi="Cambria Math"/>
                  </w:rPr>
                </m:ctrlPr>
              </m:sSubPr>
              <m:e>
                <m:r>
                  <m:rPr>
                    <m:nor/>
                  </m:rPr>
                  <m:t>weight*t</m:t>
                </m:r>
              </m:e>
              <m:sub>
                <m:r>
                  <m:rPr>
                    <m:nor/>
                  </m:rPr>
                  <m:t>k</m:t>
                </m:r>
              </m:sub>
            </m:sSub>
            <m:r>
              <m:rPr>
                <m:nor/>
              </m:rPr>
              <m:t>(x)</m:t>
            </m:r>
          </m:e>
        </m:nary>
      </m:oMath>
      <w:r>
        <w:tab/>
        <w:t>(</w:t>
      </w:r>
      <w:fldSimple w:instr=" SEQ &quot;equation&quot; \n \* MERGEFORMAT ">
        <w:r>
          <w:rPr>
            <w:noProof/>
          </w:rPr>
          <w:t>9</w:t>
        </w:r>
      </w:fldSimple>
      <w:r>
        <w:t>)</w:t>
      </w:r>
    </w:p>
    <w:p w14:paraId="395D4BFE" w14:textId="1D2A19AF" w:rsidR="005D78FA" w:rsidRPr="005D78FA" w:rsidRDefault="005D78FA" w:rsidP="005D78FA">
      <w:pPr>
        <w:pStyle w:val="equation"/>
      </w:pPr>
      <w:r>
        <w:tab/>
      </w:r>
      <w:proofErr w:type="spellStart"/>
      <m:oMath>
        <m:r>
          <m:rPr>
            <m:nor/>
          </m:rPr>
          <m:t>wei</m:t>
        </m:r>
        <w:proofErr w:type="spellEnd"/>
        <m:r>
          <m:rPr>
            <m:nor/>
          </m:rPr>
          <m:t>-</m:t>
        </m:r>
        <m:sSub>
          <m:sSubPr>
            <m:ctrlPr>
              <w:rPr>
                <w:rFonts w:ascii="Cambria Math" w:hAnsi="Cambria Math"/>
              </w:rPr>
            </m:ctrlPr>
          </m:sSubPr>
          <m:e>
            <m:r>
              <m:rPr>
                <m:nor/>
              </m:rPr>
              <m:t>T</m:t>
            </m:r>
          </m:e>
          <m:sub>
            <m:r>
              <m:rPr>
                <m:nor/>
              </m:rPr>
              <m:t>-</m:t>
            </m:r>
          </m:sub>
        </m:sSub>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w:proofErr w:type="spellStart"/>
            <m:r>
              <m:rPr>
                <m:nor/>
              </m:rPr>
              <m:t>x</m:t>
            </m:r>
            <m:r>
              <m:rPr>
                <m:nor/>
              </m:rPr>
              <w:rPr>
                <w:rFonts w:eastAsia="宋体" w:hint="eastAsia"/>
              </w:rPr>
              <m:t>∈</m:t>
            </m:r>
            <m:r>
              <m:rPr>
                <m:nor/>
              </m:rPr>
              <m:t>N</m:t>
            </m:r>
            <w:proofErr w:type="spellEnd"/>
          </m:sub>
          <m:sup/>
          <m:e>
            <m:sSub>
              <m:sSubPr>
                <m:ctrlPr>
                  <w:rPr>
                    <w:rFonts w:ascii="Cambria Math" w:hAnsi="Cambria Math"/>
                  </w:rPr>
                </m:ctrlPr>
              </m:sSubPr>
              <m:e>
                <m:r>
                  <m:rPr>
                    <m:nor/>
                  </m:rPr>
                  <m:t>weight*t</m:t>
                </m:r>
              </m:e>
              <m:sub>
                <m:r>
                  <m:rPr>
                    <m:nor/>
                  </m:rPr>
                  <m:t>k</m:t>
                </m:r>
              </m:sub>
            </m:sSub>
            <m:r>
              <m:rPr>
                <m:nor/>
              </m:rPr>
              <m:t>(x)</m:t>
            </m:r>
          </m:e>
        </m:nary>
      </m:oMath>
      <w:r>
        <w:tab/>
        <w:t>(</w:t>
      </w:r>
      <w:fldSimple w:instr=" SEQ &quot;equation&quot; \n \* MERGEFORMAT ">
        <w:r>
          <w:rPr>
            <w:noProof/>
          </w:rPr>
          <w:t>10</w:t>
        </w:r>
      </w:fldSimple>
      <w:r>
        <w:t>)</w:t>
      </w:r>
    </w:p>
    <w:p w14:paraId="4B392930" w14:textId="73280E56" w:rsidR="005D78FA" w:rsidRPr="005D78FA" w:rsidRDefault="005D78FA" w:rsidP="005D78FA">
      <w:pPr>
        <w:pStyle w:val="equation"/>
      </w:pPr>
      <w:r>
        <w:tab/>
      </w:r>
      <w:proofErr w:type="spellStart"/>
      <m:oMath>
        <m:r>
          <m:rPr>
            <m:nor/>
          </m:rPr>
          <m:t>wei</m:t>
        </m:r>
        <w:proofErr w:type="spellEnd"/>
        <m:r>
          <m:rPr>
            <m:nor/>
          </m:rPr>
          <m:t>-IGIR=</m:t>
        </m:r>
        <m:rad>
          <m:radPr>
            <m:degHide m:val="1"/>
            <m:ctrlPr>
              <w:rPr>
                <w:rFonts w:ascii="Cambria Math" w:hAnsi="Cambria Math"/>
              </w:rPr>
            </m:ctrlPr>
          </m:radPr>
          <m:deg/>
          <m:e>
            <w:proofErr w:type="spellStart"/>
            <m:r>
              <m:rPr>
                <m:nor/>
              </m:rPr>
              <m:t>wei</m:t>
            </m:r>
            <w:proofErr w:type="spellEnd"/>
            <m:r>
              <m:rPr>
                <m:nor/>
              </m:rPr>
              <m:t>-</m:t>
            </m:r>
            <m:sSub>
              <m:sSubPr>
                <m:ctrlPr>
                  <w:rPr>
                    <w:rFonts w:ascii="Cambria Math" w:hAnsi="Cambria Math"/>
                  </w:rPr>
                </m:ctrlPr>
              </m:sSubPr>
              <m:e>
                <m:r>
                  <m:rPr>
                    <m:nor/>
                  </m:rPr>
                  <m:t>T</m:t>
                </m:r>
              </m:e>
              <m:sub>
                <m:r>
                  <m:rPr>
                    <m:nor/>
                  </m:rPr>
                  <m:t>-</m:t>
                </m:r>
              </m:sub>
            </m:sSub>
            <m:r>
              <m:rPr>
                <m:nor/>
              </m:rPr>
              <m:t>*</m:t>
            </m:r>
            <w:proofErr w:type="spellStart"/>
            <m:r>
              <m:rPr>
                <m:nor/>
              </m:rPr>
              <m:t>wei</m:t>
            </m:r>
            <w:proofErr w:type="spellEnd"/>
            <m:r>
              <m:rPr>
                <m:nor/>
              </m:rPr>
              <m:t>-</m:t>
            </m:r>
            <m:sSub>
              <m:sSubPr>
                <m:ctrlPr>
                  <w:rPr>
                    <w:rFonts w:ascii="Cambria Math" w:hAnsi="Cambria Math"/>
                  </w:rPr>
                </m:ctrlPr>
              </m:sSubPr>
              <m:e>
                <m:r>
                  <m:rPr>
                    <m:nor/>
                  </m:rPr>
                  <m:t>T</m:t>
                </m:r>
              </m:e>
              <m:sub>
                <m:r>
                  <m:rPr>
                    <m:nor/>
                  </m:rPr>
                  <m:t>+</m:t>
                </m:r>
              </m:sub>
            </m:sSub>
          </m:e>
        </m:rad>
      </m:oMath>
      <w:r>
        <w:tab/>
        <w:t>(</w:t>
      </w:r>
      <w:fldSimple w:instr=" SEQ &quot;equation&quot; \n \* MERGEFORMAT ">
        <w:r>
          <w:rPr>
            <w:noProof/>
          </w:rPr>
          <w:t>11</w:t>
        </w:r>
      </w:fldSimple>
      <w:r>
        <w:t>)</w:t>
      </w:r>
    </w:p>
    <w:p w14:paraId="090727E5" w14:textId="328DDF75" w:rsidR="003259E5" w:rsidRDefault="003259E5" w:rsidP="007719CB">
      <w:bookmarkStart w:id="46" w:name="OLE_LINK30"/>
      <w:bookmarkStart w:id="47" w:name="OLE_LINK31"/>
      <w:bookmarkEnd w:id="44"/>
      <w:bookmarkEnd w:id="45"/>
      <w:r w:rsidRPr="003259E5">
        <w:t>In the calculation of IGIR, the k-nearest neighbors of each sample in the dataset are calculated</w:t>
      </w:r>
      <w:r w:rsidR="008311E9">
        <w:t xml:space="preserve"> at first</w:t>
      </w:r>
      <w:r w:rsidRPr="003259E5">
        <w:t xml:space="preserve">, and their neighboring class labels are retained. </w:t>
      </w:r>
      <w:bookmarkEnd w:id="46"/>
      <w:bookmarkEnd w:id="47"/>
      <w:r w:rsidRPr="003259E5">
        <w:t>First, according to the calculation method in Formula (8), the weights of the k nearest neighbors are gradually reduced to 0. The main reason for not using distance is that the distances between different samples and its neighbors are inconsistent. This will result in the inconsistency of the weights of each sample in the calculation process, therefore, it is not possible to have a comparative standard for the overall results; sec</w:t>
      </w:r>
      <w:bookmarkStart w:id="48" w:name="_GoBack"/>
      <w:bookmarkEnd w:id="48"/>
      <w:r w:rsidRPr="003259E5">
        <w:t xml:space="preserve">ond, to describe the dataset reasonably with an absolute measurement, </w:t>
      </w:r>
      <w:r w:rsidR="00B935A0">
        <w:t>and to avoid</w:t>
      </w:r>
      <w:r w:rsidR="00B935A0" w:rsidRPr="003259E5">
        <w:t xml:space="preserve"> </w:t>
      </w:r>
      <w:r w:rsidRPr="003259E5">
        <w:t>the relativity in the original GIR, IGIR is defined as the compound measurements of positive and negative subsets.</w:t>
      </w:r>
      <w:bookmarkStart w:id="49" w:name="OLE_LINK32"/>
      <w:bookmarkStart w:id="50" w:name="OLE_LINK33"/>
      <w:r w:rsidRPr="003259E5">
        <w:t xml:space="preserve"> </w:t>
      </w:r>
      <w:commentRangeStart w:id="51"/>
      <w:r w:rsidRPr="003259E5">
        <w:t>In this case, to ensure that the order of magnitude is unchanged, it is processed by prescribing to better measure the difficulty of classification of the dataset.</w:t>
      </w:r>
      <w:commentRangeEnd w:id="51"/>
      <w:r w:rsidR="00D90725">
        <w:rPr>
          <w:rStyle w:val="ae"/>
        </w:rPr>
        <w:commentReference w:id="51"/>
      </w:r>
    </w:p>
    <w:tbl>
      <w:tblPr>
        <w:tblStyle w:val="a9"/>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tblGrid>
      <w:tr w:rsidR="003259E5" w:rsidRPr="00AC76A8" w14:paraId="6F270EAD" w14:textId="77777777" w:rsidTr="00CC6DCA">
        <w:tc>
          <w:tcPr>
            <w:tcW w:w="5000" w:type="pct"/>
            <w:tcBorders>
              <w:top w:val="single" w:sz="4" w:space="0" w:color="auto"/>
              <w:left w:val="nil"/>
              <w:bottom w:val="single" w:sz="4" w:space="0" w:color="auto"/>
              <w:right w:val="nil"/>
            </w:tcBorders>
            <w:hideMark/>
          </w:tcPr>
          <w:bookmarkEnd w:id="49"/>
          <w:bookmarkEnd w:id="50"/>
          <w:p w14:paraId="72923C7A" w14:textId="77777777" w:rsidR="003259E5" w:rsidRPr="00AC76A8" w:rsidRDefault="003259E5" w:rsidP="00FE0B77">
            <w:r w:rsidRPr="00AC76A8">
              <w:t>Algorithm 1</w:t>
            </w:r>
            <w:r w:rsidRPr="00AC76A8">
              <w:rPr>
                <w:rFonts w:ascii="宋体" w:eastAsia="宋体" w:hAnsi="宋体" w:cs="宋体" w:hint="eastAsia"/>
              </w:rPr>
              <w:t>：</w:t>
            </w:r>
            <w:r w:rsidRPr="00AC76A8">
              <w:t>IGIR</w:t>
            </w:r>
            <w:r w:rsidRPr="00AC76A8">
              <w:rPr>
                <w:rFonts w:ascii="宋体" w:eastAsia="宋体" w:hAnsi="宋体" w:cs="宋体" w:hint="eastAsia"/>
              </w:rPr>
              <w:t>：</w:t>
            </w:r>
            <w:r w:rsidRPr="00AC76A8">
              <w:t>A new measurement of the imbalanced dataset.</w:t>
            </w:r>
          </w:p>
        </w:tc>
      </w:tr>
      <w:tr w:rsidR="003259E5" w:rsidRPr="00AC76A8" w14:paraId="5395CBCB" w14:textId="77777777" w:rsidTr="00CC6DCA">
        <w:tc>
          <w:tcPr>
            <w:tcW w:w="5000" w:type="pct"/>
            <w:tcBorders>
              <w:top w:val="single" w:sz="4" w:space="0" w:color="auto"/>
              <w:left w:val="nil"/>
              <w:bottom w:val="single" w:sz="4" w:space="0" w:color="auto"/>
              <w:right w:val="nil"/>
            </w:tcBorders>
            <w:hideMark/>
          </w:tcPr>
          <w:p w14:paraId="486AF484" w14:textId="77777777" w:rsidR="003259E5" w:rsidRPr="00AC76A8" w:rsidRDefault="003259E5" w:rsidP="00FE0B77">
            <w:pPr>
              <w:rPr>
                <w:sz w:val="24"/>
              </w:rPr>
            </w:pPr>
            <w:r w:rsidRPr="00AC76A8">
              <w:rPr>
                <w:sz w:val="24"/>
              </w:rPr>
              <w:t>Input:</w:t>
            </w:r>
            <m:oMath>
              <m:r>
                <m:rPr>
                  <m:sty m:val="p"/>
                </m:rPr>
                <w:rPr>
                  <w:rFonts w:ascii="Cambria Math" w:hAnsi="Cambria Math"/>
                  <w:sz w:val="24"/>
                </w:rPr>
                <m:t xml:space="preserve"> X</m:t>
              </m:r>
            </m:oMath>
            <w:proofErr w:type="gramStart"/>
            <w:r>
              <w:rPr>
                <w:rFonts w:hint="eastAsia"/>
                <w:sz w:val="24"/>
              </w:rPr>
              <w:t>:</w:t>
            </w:r>
            <w:proofErr w:type="gramEnd"/>
            <w:r w:rsidRPr="00AC76A8">
              <w:rPr>
                <w:sz w:val="24"/>
              </w:rPr>
              <w:t xml:space="preserve"> dataset </w:t>
            </w:r>
            <m:oMath>
              <m:r>
                <m:rPr>
                  <m:sty m:val="p"/>
                </m:rPr>
                <w:rPr>
                  <w:rFonts w:ascii="Cambria Math" w:hAnsi="Cambria Math"/>
                  <w:sz w:val="24"/>
                </w:rPr>
                <m:t>X=P∪N</m:t>
              </m:r>
            </m:oMath>
            <w:r w:rsidRPr="00AC76A8">
              <w:rPr>
                <w:sz w:val="24"/>
              </w:rPr>
              <w:t xml:space="preserve"> with N samples, consisting of </w:t>
            </w:r>
            <m:oMath>
              <m:sSub>
                <m:sSubPr>
                  <m:ctrlPr>
                    <w:rPr>
                      <w:rFonts w:ascii="Cambria Math" w:hAnsi="Cambria Math"/>
                      <w:sz w:val="24"/>
                      <w:szCs w:val="24"/>
                    </w:rPr>
                  </m:ctrlPr>
                </m:sSubPr>
                <m:e>
                  <m:r>
                    <m:rPr>
                      <m:sty m:val="p"/>
                    </m:rPr>
                    <w:rPr>
                      <w:rFonts w:ascii="Cambria Math" w:hAnsi="Cambria Math"/>
                      <w:sz w:val="24"/>
                    </w:rPr>
                    <m:t>N</m:t>
                  </m:r>
                </m:e>
                <m:sub>
                  <m:r>
                    <m:rPr>
                      <m:sty m:val="p"/>
                    </m:rPr>
                    <w:rPr>
                      <w:rFonts w:ascii="Cambria Math" w:hAnsi="Cambria Math"/>
                      <w:sz w:val="24"/>
                    </w:rPr>
                    <m:t>+</m:t>
                  </m:r>
                </m:sub>
              </m:sSub>
            </m:oMath>
            <w:r w:rsidRPr="00AC76A8">
              <w:rPr>
                <w:sz w:val="24"/>
              </w:rPr>
              <w:t xml:space="preserve">positive samples in P and </w:t>
            </w:r>
            <m:oMath>
              <m:sSub>
                <m:sSubPr>
                  <m:ctrlPr>
                    <w:rPr>
                      <w:rFonts w:ascii="Cambria Math" w:hAnsi="Cambria Math"/>
                      <w:sz w:val="24"/>
                      <w:szCs w:val="24"/>
                    </w:rPr>
                  </m:ctrlPr>
                </m:sSubPr>
                <m:e>
                  <m:r>
                    <m:rPr>
                      <m:sty m:val="p"/>
                    </m:rPr>
                    <w:rPr>
                      <w:rFonts w:ascii="Cambria Math" w:hAnsi="Cambria Math"/>
                      <w:sz w:val="24"/>
                    </w:rPr>
                    <m:t>N</m:t>
                  </m:r>
                </m:e>
                <m:sub>
                  <m:r>
                    <w:rPr>
                      <w:rFonts w:ascii="Cambria Math" w:hAnsi="Cambria Math"/>
                      <w:sz w:val="24"/>
                    </w:rPr>
                    <m:t>-</m:t>
                  </m:r>
                </m:sub>
              </m:sSub>
            </m:oMath>
            <w:r w:rsidRPr="00AC76A8">
              <w:rPr>
                <w:sz w:val="24"/>
              </w:rPr>
              <w:t xml:space="preserve"> negative samples in N, Y: the corresponding labels.</w:t>
            </w:r>
          </w:p>
          <w:p w14:paraId="4A33348F" w14:textId="77777777" w:rsidR="003259E5" w:rsidRPr="00AC76A8" w:rsidRDefault="003259E5" w:rsidP="00FE0B77">
            <w:pPr>
              <w:rPr>
                <w:sz w:val="24"/>
              </w:rPr>
            </w:pPr>
            <w:r w:rsidRPr="00AC76A8">
              <w:rPr>
                <w:sz w:val="24"/>
              </w:rPr>
              <w:t>Output: the measurement IGIR of X U Y.</w:t>
            </w:r>
          </w:p>
          <w:p w14:paraId="29742C2A" w14:textId="77777777" w:rsidR="003259E5" w:rsidRPr="00AC76A8" w:rsidRDefault="003259E5" w:rsidP="00FE0B77">
            <w:pPr>
              <w:rPr>
                <w:sz w:val="24"/>
              </w:rPr>
            </w:pPr>
            <w:r w:rsidRPr="00AC76A8">
              <w:rPr>
                <w:sz w:val="24"/>
              </w:rPr>
              <w:t>Procedure:</w:t>
            </w:r>
          </w:p>
          <w:p w14:paraId="68CF1568"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 xml:space="preserve">For each x in X </w:t>
            </w:r>
            <w:r w:rsidRPr="00AC76A8">
              <w:rPr>
                <w:rFonts w:ascii="Times New Roman" w:hAnsi="Times New Roman" w:cs="Times New Roman"/>
                <w:noProof/>
                <w:sz w:val="24"/>
              </w:rPr>
              <w:t>with</w:t>
            </w:r>
            <w:r w:rsidRPr="00AC76A8">
              <w:rPr>
                <w:rFonts w:ascii="Times New Roman" w:hAnsi="Times New Roman" w:cs="Times New Roman"/>
                <w:sz w:val="24"/>
              </w:rPr>
              <w:t xml:space="preserve"> label </w:t>
            </w:r>
            <m:oMath>
              <m:sSub>
                <m:sSubPr>
                  <m:ctrlPr>
                    <w:rPr>
                      <w:rFonts w:ascii="Cambria Math" w:hAnsi="Cambria Math" w:cs="Times New Roman"/>
                      <w:sz w:val="24"/>
                      <w:szCs w:val="24"/>
                    </w:rPr>
                  </m:ctrlPr>
                </m:sSubPr>
                <m:e>
                  <m:r>
                    <m:rPr>
                      <m:sty m:val="p"/>
                    </m:rPr>
                    <w:rPr>
                      <w:rFonts w:ascii="Cambria Math" w:hAnsi="Cambria Math" w:cs="Times New Roman"/>
                      <w:sz w:val="24"/>
                    </w:rPr>
                    <m:t>y</m:t>
                  </m:r>
                </m:e>
                <m:sub>
                  <m:r>
                    <m:rPr>
                      <m:sty m:val="p"/>
                    </m:rPr>
                    <w:rPr>
                      <w:rFonts w:ascii="Cambria Math" w:hAnsi="Cambria Math" w:cs="Times New Roman"/>
                      <w:sz w:val="24"/>
                    </w:rPr>
                    <m:t>x</m:t>
                  </m:r>
                </m:sub>
              </m:sSub>
            </m:oMath>
          </w:p>
          <w:p w14:paraId="6B7521ED"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 xml:space="preserve">    Compute the k nearest neighbors of x</w:t>
            </w:r>
          </w:p>
          <w:p w14:paraId="07A37790"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 xml:space="preserve">    Count the number of samples with the same label </w:t>
            </w:r>
            <m:oMath>
              <m:sSub>
                <m:sSubPr>
                  <m:ctrlPr>
                    <w:rPr>
                      <w:rFonts w:ascii="Cambria Math" w:hAnsi="Cambria Math" w:cs="Times New Roman"/>
                      <w:sz w:val="24"/>
                      <w:szCs w:val="24"/>
                    </w:rPr>
                  </m:ctrlPr>
                </m:sSubPr>
                <m:e>
                  <m:r>
                    <m:rPr>
                      <m:sty m:val="p"/>
                    </m:rPr>
                    <w:rPr>
                      <w:rFonts w:ascii="Cambria Math" w:hAnsi="Cambria Math" w:cs="Times New Roman"/>
                      <w:sz w:val="24"/>
                    </w:rPr>
                    <m:t>y</m:t>
                  </m:r>
                </m:e>
                <m:sub>
                  <m:r>
                    <m:rPr>
                      <m:sty m:val="p"/>
                    </m:rPr>
                    <w:rPr>
                      <w:rFonts w:ascii="Cambria Math" w:hAnsi="Cambria Math" w:cs="Times New Roman"/>
                      <w:sz w:val="24"/>
                    </w:rPr>
                    <m:t>x</m:t>
                  </m:r>
                </m:sub>
              </m:sSub>
            </m:oMath>
            <w:r w:rsidRPr="00AC76A8">
              <w:rPr>
                <w:rFonts w:ascii="Times New Roman" w:hAnsi="Times New Roman" w:cs="Times New Roman"/>
                <w:sz w:val="24"/>
              </w:rPr>
              <w:t xml:space="preserve"> and save the corresponding weight</w:t>
            </w:r>
          </w:p>
          <w:p w14:paraId="252E8989"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 xml:space="preserve">    calculate the I(x) for sample x</w:t>
            </w:r>
          </w:p>
          <w:p w14:paraId="055F056B"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 xml:space="preserve">Calculate the average </w:t>
            </w:r>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w:r w:rsidRPr="00AC76A8">
              <w:rPr>
                <w:rFonts w:ascii="Times New Roman" w:hAnsi="Times New Roman" w:cs="Times New Roman"/>
                <w:sz w:val="24"/>
              </w:rPr>
              <w:t>,</w:t>
            </w:r>
            <m:oMath>
              <m:r>
                <m:rPr>
                  <m:nor/>
                </m:rPr>
                <w:rPr>
                  <w:rFonts w:ascii="Times New Roman" w:hAnsi="Times New Roman" w:cs="Times New Roman"/>
                  <w:i/>
                  <w:sz w:val="24"/>
                  <w:szCs w:val="24"/>
                </w:rPr>
                <m:t xml:space="preserve"> </m:t>
              </m:r>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w:r w:rsidRPr="00AC76A8">
              <w:rPr>
                <w:rFonts w:ascii="Times New Roman" w:hAnsi="Times New Roman" w:cs="Times New Roman"/>
                <w:sz w:val="24"/>
                <w:szCs w:val="24"/>
              </w:rPr>
              <w:t xml:space="preserve"> according to the</w:t>
            </w:r>
            <w:r w:rsidRPr="00AC76A8">
              <w:rPr>
                <w:rFonts w:ascii="Times New Roman" w:hAnsi="Times New Roman" w:cs="Times New Roman"/>
                <w:vanish/>
                <w:sz w:val="24"/>
                <w:szCs w:val="24"/>
              </w:rPr>
              <w:t xml:space="preserve"> yighted-T_, weighted_d_tares, and the SSE represents the error sum of squares.ult samples need a more complex classif</w:t>
            </w:r>
            <w:r w:rsidRPr="00AC76A8">
              <w:rPr>
                <w:rFonts w:ascii="Times New Roman" w:hAnsi="Times New Roman" w:cs="Times New Roman"/>
                <w:sz w:val="24"/>
                <w:szCs w:val="24"/>
              </w:rPr>
              <w:t xml:space="preserve"> formula(5) and (6)</w:t>
            </w:r>
          </w:p>
          <w:p w14:paraId="295F99A3"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Calculate the overall IGIR according to the formula(7)</w:t>
            </w:r>
          </w:p>
        </w:tc>
      </w:tr>
    </w:tbl>
    <w:p w14:paraId="34B812D3" w14:textId="3EBBCB47" w:rsidR="003259E5" w:rsidRDefault="003259E5" w:rsidP="009D22F7">
      <w:bookmarkStart w:id="52" w:name="OLE_LINK34"/>
      <w:commentRangeStart w:id="53"/>
      <w:r w:rsidRPr="003259E5">
        <w:t>IGIR can be regarded as the average classification accuracy under a weighted k-</w:t>
      </w:r>
      <w:proofErr w:type="spellStart"/>
      <w:r w:rsidRPr="003259E5">
        <w:t>NN</w:t>
      </w:r>
      <w:proofErr w:type="spellEnd"/>
      <w:r w:rsidRPr="003259E5">
        <w:t>.</w:t>
      </w:r>
      <w:bookmarkEnd w:id="52"/>
      <w:commentRangeEnd w:id="53"/>
      <w:r w:rsidR="00605D13">
        <w:rPr>
          <w:rStyle w:val="ae"/>
        </w:rPr>
        <w:commentReference w:id="53"/>
      </w:r>
      <w:r w:rsidRPr="003259E5">
        <w:t xml:space="preserve"> That is, the more neighbors of the same class in the sample, the more likely the sample </w:t>
      </w:r>
      <w:r w:rsidRPr="003259E5">
        <w:lastRenderedPageBreak/>
        <w:t>is to be classified as the original classifier, then IGIR has the nature to be related to the final classification performance.</w:t>
      </w:r>
    </w:p>
    <w:p w14:paraId="14B6E798" w14:textId="77777777" w:rsidR="0043135D" w:rsidRDefault="00AA7B2F" w:rsidP="0043135D">
      <w:pPr>
        <w:pStyle w:val="heading1"/>
      </w:pPr>
      <w:r>
        <w:t>Experimental results</w:t>
      </w:r>
    </w:p>
    <w:p w14:paraId="47DF7BE0" w14:textId="77777777" w:rsidR="0043135D" w:rsidRPr="006809AE" w:rsidRDefault="00AA7B2F" w:rsidP="0043135D">
      <w:pPr>
        <w:pStyle w:val="heading2"/>
        <w:spacing w:before="0"/>
      </w:pPr>
      <w:r>
        <w:t>Datasets</w:t>
      </w:r>
    </w:p>
    <w:p w14:paraId="63A0090E" w14:textId="1A30601B" w:rsidR="0043135D" w:rsidRDefault="00AA7B2F" w:rsidP="0043135D">
      <w:pPr>
        <w:pStyle w:val="p1a"/>
      </w:pPr>
      <w:r w:rsidRPr="00AA7B2F">
        <w:t>The experimental data in this paper comes from the UCI machine learning database</w:t>
      </w:r>
      <w:r w:rsidR="00644887">
        <w:t xml:space="preserve"> </w:t>
      </w:r>
      <w:r w:rsidR="00644887">
        <w:fldChar w:fldCharType="begin" w:fldLock="1"/>
      </w:r>
      <w:r w:rsidR="00B32BEF">
        <w:instrText>ADDIN CSL_CITATION { "citationID" : "JZdc1Exg", "citationItems" : [ { "id" : "ITEM-1", "itemData" : { "abstract" : "Publication &amp;raquo; uci-dataset-url.", "author" : [ { "dropping-particle" : "", "family" : "Amini", "given" : "Massih Reza", "non-dropping-particle" : "", "parse-names" : false, "suffix" : "" }, { "dropping-particle" : "", "family" : "Usunier", "given" : "Nicolas", "non-dropping-particle" : "", "parse-names" : false, "suffix" : "" }, { "dropping-particle" : "", "family" : "Goutte", "given" : "Cyril", "non-dropping-particle" : "", "parse-names" : false, "suffix" : "" } ], "id" : "ITEM-1", "issued" : { "date-parts" : [ [ "2013" ] ] }, "title" : "uci-dataset-url", "type" : "article-journal" }, "uri" : [ "http://zotero.org/users/local/qETdxzoZ/items/AIWEF466" ], "uris" : [ "http://zotero.org/users/local/qETdxzoZ/items/AIWEF466", "http://www.mendeley.com/documents/?uuid=30cad587-665d-4d54-9bd1-5b9fc4c360d4" ] } ], "mendeley" : { "formattedCitation" : "[8]", "plainTextFormattedCitation" : "[8]", "previouslyFormattedCitation" : "[8]" }, "properties" : { "formattedCitation" : "[8]", "plainCitation" : "[8]" }, "schema" : "https://github.com/citation-style-language/schema/raw/master/csl-citation.json" }</w:instrText>
      </w:r>
      <w:r w:rsidR="00644887">
        <w:fldChar w:fldCharType="separate"/>
      </w:r>
      <w:r w:rsidR="00B32BEF" w:rsidRPr="00B32BEF">
        <w:rPr>
          <w:noProof/>
        </w:rPr>
        <w:t>[8]</w:t>
      </w:r>
      <w:r w:rsidR="00644887">
        <w:fldChar w:fldCharType="end"/>
      </w:r>
      <w:r w:rsidRPr="00AA7B2F">
        <w:t xml:space="preserve">. Some of them are multi-class </w:t>
      </w:r>
      <w:commentRangeStart w:id="54"/>
      <w:r w:rsidRPr="00AA7B2F">
        <w:t>d</w:t>
      </w:r>
      <w:r w:rsidR="00175F60">
        <w:t>ata</w:t>
      </w:r>
      <w:r w:rsidRPr="00AA7B2F">
        <w:t>sets</w:t>
      </w:r>
      <w:commentRangeEnd w:id="54"/>
      <w:r w:rsidR="00605D13">
        <w:rPr>
          <w:rStyle w:val="ae"/>
        </w:rPr>
        <w:commentReference w:id="54"/>
      </w:r>
      <w:r w:rsidRPr="00AA7B2F">
        <w:t>, in order to obtain a harder dataset to classify, we select one of the class as the minority class, and the rest of classes are regarded as the majority.</w:t>
      </w:r>
    </w:p>
    <w:p w14:paraId="0D883F45" w14:textId="77777777" w:rsidR="00AA7B2F" w:rsidRDefault="00AA7B2F" w:rsidP="00AA7B2F">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2</w:t>
      </w:r>
      <w:r>
        <w:rPr>
          <w:b/>
        </w:rPr>
        <w:fldChar w:fldCharType="end"/>
      </w:r>
      <w:r>
        <w:rPr>
          <w:b/>
        </w:rPr>
        <w:t>.</w:t>
      </w:r>
      <w:r>
        <w:t xml:space="preserve"> Datasets</w:t>
      </w:r>
    </w:p>
    <w:tbl>
      <w:tblPr>
        <w:tblW w:w="5000" w:type="pct"/>
        <w:jc w:val="center"/>
        <w:tblCellMar>
          <w:left w:w="70" w:type="dxa"/>
          <w:right w:w="70" w:type="dxa"/>
        </w:tblCellMar>
        <w:tblLook w:val="0000" w:firstRow="0" w:lastRow="0" w:firstColumn="0" w:lastColumn="0" w:noHBand="0" w:noVBand="0"/>
      </w:tblPr>
      <w:tblGrid>
        <w:gridCol w:w="2506"/>
        <w:gridCol w:w="981"/>
        <w:gridCol w:w="995"/>
        <w:gridCol w:w="1534"/>
        <w:gridCol w:w="902"/>
      </w:tblGrid>
      <w:tr w:rsidR="003544E0" w:rsidRPr="009A3755" w14:paraId="33A67D66" w14:textId="77777777" w:rsidTr="000A0D9F">
        <w:trPr>
          <w:jc w:val="center"/>
        </w:trPr>
        <w:tc>
          <w:tcPr>
            <w:tcW w:w="1811" w:type="pct"/>
            <w:tcBorders>
              <w:top w:val="single" w:sz="12" w:space="0" w:color="000000"/>
              <w:bottom w:val="single" w:sz="6" w:space="0" w:color="000000"/>
            </w:tcBorders>
          </w:tcPr>
          <w:p w14:paraId="3EF00419" w14:textId="77777777"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Datasets</w:t>
            </w:r>
          </w:p>
        </w:tc>
        <w:tc>
          <w:tcPr>
            <w:tcW w:w="709" w:type="pct"/>
            <w:tcBorders>
              <w:top w:val="single" w:sz="12" w:space="0" w:color="000000"/>
              <w:bottom w:val="single" w:sz="6" w:space="0" w:color="000000"/>
            </w:tcBorders>
          </w:tcPr>
          <w:p w14:paraId="18D9F83E" w14:textId="77777777"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Samples</w:t>
            </w:r>
          </w:p>
        </w:tc>
        <w:tc>
          <w:tcPr>
            <w:tcW w:w="719" w:type="pct"/>
            <w:tcBorders>
              <w:top w:val="single" w:sz="12" w:space="0" w:color="000000"/>
              <w:bottom w:val="single" w:sz="6" w:space="0" w:color="000000"/>
            </w:tcBorders>
          </w:tcPr>
          <w:p w14:paraId="7D152F19" w14:textId="77777777"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Attributes</w:t>
            </w:r>
          </w:p>
        </w:tc>
        <w:tc>
          <w:tcPr>
            <w:tcW w:w="1109" w:type="pct"/>
            <w:tcBorders>
              <w:top w:val="single" w:sz="12" w:space="0" w:color="000000"/>
              <w:bottom w:val="single" w:sz="6" w:space="0" w:color="000000"/>
            </w:tcBorders>
          </w:tcPr>
          <w:p w14:paraId="30BCC459" w14:textId="77777777"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Target</w:t>
            </w:r>
          </w:p>
        </w:tc>
        <w:tc>
          <w:tcPr>
            <w:tcW w:w="652" w:type="pct"/>
            <w:tcBorders>
              <w:top w:val="single" w:sz="12" w:space="0" w:color="000000"/>
              <w:bottom w:val="single" w:sz="6" w:space="0" w:color="000000"/>
            </w:tcBorders>
          </w:tcPr>
          <w:p w14:paraId="54C56452" w14:textId="77777777" w:rsid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Minorit</w:t>
            </w:r>
            <w:r>
              <w:rPr>
                <w:rFonts w:eastAsiaTheme="minorEastAsia"/>
                <w:sz w:val="18"/>
                <w:szCs w:val="18"/>
                <w:lang w:eastAsia="zh-CN"/>
              </w:rPr>
              <w:t>y</w:t>
            </w:r>
          </w:p>
        </w:tc>
      </w:tr>
      <w:tr w:rsidR="00EE26D4" w:rsidRPr="009A3755" w14:paraId="702A52DC" w14:textId="77777777" w:rsidTr="000A0D9F">
        <w:trPr>
          <w:trHeight w:val="284"/>
          <w:jc w:val="center"/>
        </w:trPr>
        <w:tc>
          <w:tcPr>
            <w:tcW w:w="1811" w:type="pct"/>
          </w:tcPr>
          <w:p w14:paraId="15258334" w14:textId="77777777" w:rsidR="00EE26D4" w:rsidRPr="002E6FF1" w:rsidRDefault="00EE26D4" w:rsidP="00A267B3">
            <w:pPr>
              <w:ind w:firstLine="0"/>
              <w:jc w:val="left"/>
            </w:pPr>
            <w:proofErr w:type="spellStart"/>
            <w:r w:rsidRPr="002E6FF1">
              <w:t>breasttissue</w:t>
            </w:r>
            <w:proofErr w:type="spellEnd"/>
          </w:p>
        </w:tc>
        <w:tc>
          <w:tcPr>
            <w:tcW w:w="709" w:type="pct"/>
          </w:tcPr>
          <w:p w14:paraId="5B2730DD" w14:textId="77777777" w:rsidR="00EE26D4" w:rsidRPr="002E6FF1" w:rsidRDefault="00EE26D4" w:rsidP="00A267B3">
            <w:pPr>
              <w:ind w:firstLine="0"/>
              <w:jc w:val="left"/>
            </w:pPr>
            <w:r w:rsidRPr="002E6FF1">
              <w:t>106</w:t>
            </w:r>
          </w:p>
        </w:tc>
        <w:tc>
          <w:tcPr>
            <w:tcW w:w="719" w:type="pct"/>
          </w:tcPr>
          <w:p w14:paraId="098A795D" w14:textId="77777777" w:rsidR="00EE26D4" w:rsidRPr="002E6FF1" w:rsidRDefault="00EE26D4" w:rsidP="00A267B3">
            <w:pPr>
              <w:ind w:firstLine="0"/>
              <w:jc w:val="left"/>
            </w:pPr>
            <w:r w:rsidRPr="002E6FF1">
              <w:t>9</w:t>
            </w:r>
          </w:p>
        </w:tc>
        <w:tc>
          <w:tcPr>
            <w:tcW w:w="1109" w:type="pct"/>
          </w:tcPr>
          <w:p w14:paraId="205E878E" w14:textId="77777777" w:rsidR="00EE26D4" w:rsidRPr="002E6FF1" w:rsidRDefault="00EE26D4" w:rsidP="00A267B3">
            <w:pPr>
              <w:ind w:firstLine="0"/>
              <w:jc w:val="left"/>
            </w:pPr>
            <w:r w:rsidRPr="002E6FF1">
              <w:t>Carcinoma</w:t>
            </w:r>
          </w:p>
        </w:tc>
        <w:tc>
          <w:tcPr>
            <w:tcW w:w="652" w:type="pct"/>
          </w:tcPr>
          <w:p w14:paraId="658310D9" w14:textId="77777777" w:rsidR="00EE26D4" w:rsidRDefault="00EE26D4" w:rsidP="00A267B3">
            <w:pPr>
              <w:ind w:firstLine="0"/>
              <w:jc w:val="left"/>
            </w:pPr>
            <w:r w:rsidRPr="002E6FF1">
              <w:t>21</w:t>
            </w:r>
          </w:p>
        </w:tc>
      </w:tr>
      <w:tr w:rsidR="00EE26D4" w:rsidRPr="009A3755" w14:paraId="7400B903" w14:textId="77777777" w:rsidTr="000A0D9F">
        <w:trPr>
          <w:trHeight w:val="284"/>
          <w:jc w:val="center"/>
        </w:trPr>
        <w:tc>
          <w:tcPr>
            <w:tcW w:w="1811" w:type="pct"/>
            <w:vAlign w:val="center"/>
          </w:tcPr>
          <w:p w14:paraId="22B9AFB2" w14:textId="77777777" w:rsidR="00EE26D4" w:rsidRPr="00AC76A8" w:rsidRDefault="00EE26D4" w:rsidP="00A267B3">
            <w:pPr>
              <w:ind w:firstLine="0"/>
              <w:jc w:val="left"/>
              <w:rPr>
                <w:rFonts w:eastAsia="宋体"/>
                <w:color w:val="000000"/>
                <w:sz w:val="24"/>
                <w:szCs w:val="24"/>
              </w:rPr>
            </w:pPr>
            <w:proofErr w:type="spellStart"/>
            <w:r w:rsidRPr="00AC76A8">
              <w:rPr>
                <w:rFonts w:eastAsia="宋体"/>
                <w:color w:val="000000"/>
                <w:sz w:val="24"/>
                <w:szCs w:val="24"/>
              </w:rPr>
              <w:t>breastw</w:t>
            </w:r>
            <w:proofErr w:type="spellEnd"/>
          </w:p>
        </w:tc>
        <w:tc>
          <w:tcPr>
            <w:tcW w:w="709" w:type="pct"/>
            <w:vAlign w:val="center"/>
          </w:tcPr>
          <w:p w14:paraId="4895F73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699</w:t>
            </w:r>
          </w:p>
        </w:tc>
        <w:tc>
          <w:tcPr>
            <w:tcW w:w="719" w:type="pct"/>
            <w:vAlign w:val="center"/>
          </w:tcPr>
          <w:p w14:paraId="3C38B6C4"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w:t>
            </w:r>
          </w:p>
        </w:tc>
        <w:tc>
          <w:tcPr>
            <w:tcW w:w="1109" w:type="pct"/>
            <w:vAlign w:val="center"/>
          </w:tcPr>
          <w:p w14:paraId="66C85E3C"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malignant</w:t>
            </w:r>
          </w:p>
        </w:tc>
        <w:tc>
          <w:tcPr>
            <w:tcW w:w="652" w:type="pct"/>
            <w:vAlign w:val="center"/>
          </w:tcPr>
          <w:p w14:paraId="2FD4064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241</w:t>
            </w:r>
          </w:p>
        </w:tc>
      </w:tr>
      <w:tr w:rsidR="00EE26D4" w:rsidRPr="009A3755" w14:paraId="5623F6EF" w14:textId="77777777" w:rsidTr="000A0D9F">
        <w:trPr>
          <w:trHeight w:val="284"/>
          <w:jc w:val="center"/>
        </w:trPr>
        <w:tc>
          <w:tcPr>
            <w:tcW w:w="1811" w:type="pct"/>
            <w:vAlign w:val="center"/>
          </w:tcPr>
          <w:p w14:paraId="5AC69A47"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diabetes</w:t>
            </w:r>
          </w:p>
        </w:tc>
        <w:tc>
          <w:tcPr>
            <w:tcW w:w="709" w:type="pct"/>
            <w:vAlign w:val="center"/>
          </w:tcPr>
          <w:p w14:paraId="10198F1B"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768</w:t>
            </w:r>
          </w:p>
        </w:tc>
        <w:tc>
          <w:tcPr>
            <w:tcW w:w="719" w:type="pct"/>
            <w:vAlign w:val="center"/>
          </w:tcPr>
          <w:p w14:paraId="3F93B53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8</w:t>
            </w:r>
          </w:p>
        </w:tc>
        <w:tc>
          <w:tcPr>
            <w:tcW w:w="1109" w:type="pct"/>
            <w:vAlign w:val="center"/>
          </w:tcPr>
          <w:p w14:paraId="209B8726"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0</w:t>
            </w:r>
          </w:p>
        </w:tc>
        <w:tc>
          <w:tcPr>
            <w:tcW w:w="652" w:type="pct"/>
            <w:vAlign w:val="center"/>
          </w:tcPr>
          <w:p w14:paraId="099C8EEE"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268</w:t>
            </w:r>
          </w:p>
        </w:tc>
      </w:tr>
      <w:tr w:rsidR="00EE26D4" w:rsidRPr="009A3755" w14:paraId="0279C0BC" w14:textId="77777777" w:rsidTr="000A0D9F">
        <w:trPr>
          <w:trHeight w:val="284"/>
          <w:jc w:val="center"/>
        </w:trPr>
        <w:tc>
          <w:tcPr>
            <w:tcW w:w="1811" w:type="pct"/>
            <w:vAlign w:val="center"/>
          </w:tcPr>
          <w:p w14:paraId="3CC50AB0" w14:textId="77777777" w:rsidR="00EE26D4" w:rsidRPr="00AC76A8" w:rsidRDefault="00EE26D4" w:rsidP="00A267B3">
            <w:pPr>
              <w:ind w:firstLine="0"/>
              <w:jc w:val="left"/>
              <w:rPr>
                <w:rFonts w:eastAsia="宋体"/>
                <w:color w:val="000000"/>
                <w:sz w:val="24"/>
                <w:szCs w:val="24"/>
              </w:rPr>
            </w:pPr>
            <w:proofErr w:type="spellStart"/>
            <w:r w:rsidRPr="00AC76A8">
              <w:rPr>
                <w:rFonts w:eastAsia="宋体"/>
                <w:color w:val="000000"/>
                <w:sz w:val="24"/>
                <w:szCs w:val="24"/>
              </w:rPr>
              <w:t>german</w:t>
            </w:r>
            <w:proofErr w:type="spellEnd"/>
          </w:p>
        </w:tc>
        <w:tc>
          <w:tcPr>
            <w:tcW w:w="709" w:type="pct"/>
            <w:vAlign w:val="center"/>
          </w:tcPr>
          <w:p w14:paraId="6E37CFEF"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1000</w:t>
            </w:r>
          </w:p>
        </w:tc>
        <w:tc>
          <w:tcPr>
            <w:tcW w:w="719" w:type="pct"/>
            <w:vAlign w:val="center"/>
          </w:tcPr>
          <w:p w14:paraId="6E31076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24</w:t>
            </w:r>
          </w:p>
        </w:tc>
        <w:tc>
          <w:tcPr>
            <w:tcW w:w="1109" w:type="pct"/>
            <w:vAlign w:val="center"/>
          </w:tcPr>
          <w:p w14:paraId="69F5AC6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w:t>
            </w:r>
          </w:p>
        </w:tc>
        <w:tc>
          <w:tcPr>
            <w:tcW w:w="652" w:type="pct"/>
            <w:vAlign w:val="center"/>
          </w:tcPr>
          <w:p w14:paraId="10E37E87"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300</w:t>
            </w:r>
          </w:p>
        </w:tc>
      </w:tr>
      <w:tr w:rsidR="00EE26D4" w:rsidRPr="009A3755" w14:paraId="643540A8" w14:textId="77777777" w:rsidTr="000A0D9F">
        <w:trPr>
          <w:trHeight w:val="284"/>
          <w:jc w:val="center"/>
        </w:trPr>
        <w:tc>
          <w:tcPr>
            <w:tcW w:w="1811" w:type="pct"/>
            <w:vAlign w:val="center"/>
          </w:tcPr>
          <w:p w14:paraId="13E3AEE9"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glass</w:t>
            </w:r>
          </w:p>
        </w:tc>
        <w:tc>
          <w:tcPr>
            <w:tcW w:w="709" w:type="pct"/>
            <w:vAlign w:val="center"/>
          </w:tcPr>
          <w:p w14:paraId="20B9E67B"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214</w:t>
            </w:r>
          </w:p>
        </w:tc>
        <w:tc>
          <w:tcPr>
            <w:tcW w:w="719" w:type="pct"/>
            <w:vAlign w:val="center"/>
          </w:tcPr>
          <w:p w14:paraId="16CBD24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w:t>
            </w:r>
          </w:p>
        </w:tc>
        <w:tc>
          <w:tcPr>
            <w:tcW w:w="1109" w:type="pct"/>
            <w:vAlign w:val="center"/>
          </w:tcPr>
          <w:p w14:paraId="244DCBBA"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1 2 3</w:t>
            </w:r>
          </w:p>
        </w:tc>
        <w:tc>
          <w:tcPr>
            <w:tcW w:w="652" w:type="pct"/>
            <w:vAlign w:val="center"/>
          </w:tcPr>
          <w:p w14:paraId="578D565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51</w:t>
            </w:r>
          </w:p>
        </w:tc>
      </w:tr>
      <w:tr w:rsidR="00EE26D4" w:rsidRPr="009A3755" w14:paraId="4D571D02" w14:textId="77777777" w:rsidTr="000A0D9F">
        <w:trPr>
          <w:trHeight w:val="284"/>
          <w:jc w:val="center"/>
        </w:trPr>
        <w:tc>
          <w:tcPr>
            <w:tcW w:w="1811" w:type="pct"/>
            <w:vAlign w:val="center"/>
          </w:tcPr>
          <w:p w14:paraId="69FE6810" w14:textId="77777777" w:rsidR="00EE26D4" w:rsidRPr="00AC76A8" w:rsidRDefault="00EE26D4" w:rsidP="00A267B3">
            <w:pPr>
              <w:ind w:firstLine="0"/>
              <w:jc w:val="left"/>
              <w:rPr>
                <w:rFonts w:eastAsia="宋体"/>
                <w:color w:val="000000"/>
                <w:sz w:val="24"/>
                <w:szCs w:val="24"/>
              </w:rPr>
            </w:pPr>
            <w:proofErr w:type="spellStart"/>
            <w:r w:rsidRPr="00AC76A8">
              <w:rPr>
                <w:rFonts w:eastAsia="宋体"/>
                <w:color w:val="000000"/>
                <w:sz w:val="24"/>
                <w:szCs w:val="24"/>
              </w:rPr>
              <w:t>haberman</w:t>
            </w:r>
            <w:proofErr w:type="spellEnd"/>
          </w:p>
        </w:tc>
        <w:tc>
          <w:tcPr>
            <w:tcW w:w="709" w:type="pct"/>
            <w:vAlign w:val="center"/>
          </w:tcPr>
          <w:p w14:paraId="5FEB1164"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306</w:t>
            </w:r>
          </w:p>
        </w:tc>
        <w:tc>
          <w:tcPr>
            <w:tcW w:w="719" w:type="pct"/>
            <w:vAlign w:val="center"/>
          </w:tcPr>
          <w:p w14:paraId="58071287"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w:t>
            </w:r>
          </w:p>
        </w:tc>
        <w:tc>
          <w:tcPr>
            <w:tcW w:w="1109" w:type="pct"/>
            <w:vAlign w:val="center"/>
          </w:tcPr>
          <w:p w14:paraId="225E9FC9"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w:t>
            </w:r>
          </w:p>
        </w:tc>
        <w:tc>
          <w:tcPr>
            <w:tcW w:w="652" w:type="pct"/>
            <w:vAlign w:val="center"/>
          </w:tcPr>
          <w:p w14:paraId="23249439"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81</w:t>
            </w:r>
          </w:p>
        </w:tc>
      </w:tr>
      <w:tr w:rsidR="00EE26D4" w:rsidRPr="009A3755" w14:paraId="208B0601" w14:textId="77777777" w:rsidTr="000A0D9F">
        <w:trPr>
          <w:trHeight w:val="284"/>
          <w:jc w:val="center"/>
        </w:trPr>
        <w:tc>
          <w:tcPr>
            <w:tcW w:w="1811" w:type="pct"/>
            <w:vAlign w:val="center"/>
          </w:tcPr>
          <w:p w14:paraId="2200A873"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ionosphere</w:t>
            </w:r>
          </w:p>
        </w:tc>
        <w:tc>
          <w:tcPr>
            <w:tcW w:w="709" w:type="pct"/>
            <w:vAlign w:val="center"/>
          </w:tcPr>
          <w:p w14:paraId="0E4B0BA3"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351</w:t>
            </w:r>
          </w:p>
        </w:tc>
        <w:tc>
          <w:tcPr>
            <w:tcW w:w="719" w:type="pct"/>
            <w:vAlign w:val="center"/>
          </w:tcPr>
          <w:p w14:paraId="700A271B"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34</w:t>
            </w:r>
          </w:p>
        </w:tc>
        <w:tc>
          <w:tcPr>
            <w:tcW w:w="1109" w:type="pct"/>
            <w:vAlign w:val="center"/>
          </w:tcPr>
          <w:p w14:paraId="508B2E2B"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G</w:t>
            </w:r>
          </w:p>
        </w:tc>
        <w:tc>
          <w:tcPr>
            <w:tcW w:w="652" w:type="pct"/>
            <w:vAlign w:val="center"/>
          </w:tcPr>
          <w:p w14:paraId="06770F1A"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126</w:t>
            </w:r>
          </w:p>
        </w:tc>
      </w:tr>
      <w:tr w:rsidR="00EE26D4" w:rsidRPr="009A3755" w14:paraId="194BA618" w14:textId="77777777" w:rsidTr="000A0D9F">
        <w:trPr>
          <w:trHeight w:val="284"/>
          <w:jc w:val="center"/>
        </w:trPr>
        <w:tc>
          <w:tcPr>
            <w:tcW w:w="1811" w:type="pct"/>
            <w:vAlign w:val="center"/>
          </w:tcPr>
          <w:p w14:paraId="107218A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movement</w:t>
            </w:r>
          </w:p>
        </w:tc>
        <w:tc>
          <w:tcPr>
            <w:tcW w:w="709" w:type="pct"/>
            <w:vAlign w:val="center"/>
          </w:tcPr>
          <w:p w14:paraId="042777D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360</w:t>
            </w:r>
          </w:p>
        </w:tc>
        <w:tc>
          <w:tcPr>
            <w:tcW w:w="719" w:type="pct"/>
            <w:vAlign w:val="center"/>
          </w:tcPr>
          <w:p w14:paraId="792C173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90</w:t>
            </w:r>
          </w:p>
        </w:tc>
        <w:tc>
          <w:tcPr>
            <w:tcW w:w="1109" w:type="pct"/>
            <w:vAlign w:val="center"/>
          </w:tcPr>
          <w:p w14:paraId="2B828838"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w:t>
            </w:r>
          </w:p>
        </w:tc>
        <w:tc>
          <w:tcPr>
            <w:tcW w:w="652" w:type="pct"/>
            <w:vAlign w:val="center"/>
          </w:tcPr>
          <w:p w14:paraId="49B0A8E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24</w:t>
            </w:r>
          </w:p>
        </w:tc>
      </w:tr>
      <w:tr w:rsidR="00EE26D4" w:rsidRPr="009A3755" w14:paraId="03B10B63" w14:textId="77777777" w:rsidTr="000A0D9F">
        <w:trPr>
          <w:trHeight w:val="284"/>
          <w:jc w:val="center"/>
        </w:trPr>
        <w:tc>
          <w:tcPr>
            <w:tcW w:w="1811" w:type="pct"/>
            <w:vAlign w:val="center"/>
          </w:tcPr>
          <w:p w14:paraId="062F9ED8" w14:textId="77777777" w:rsidR="00EE26D4" w:rsidRPr="00AC76A8" w:rsidRDefault="00EE26D4" w:rsidP="00A267B3">
            <w:pPr>
              <w:ind w:firstLine="0"/>
              <w:jc w:val="left"/>
              <w:rPr>
                <w:rFonts w:eastAsia="宋体"/>
                <w:color w:val="000000"/>
                <w:sz w:val="24"/>
                <w:szCs w:val="24"/>
              </w:rPr>
            </w:pPr>
            <w:proofErr w:type="spellStart"/>
            <w:r w:rsidRPr="00AC76A8">
              <w:rPr>
                <w:rFonts w:eastAsia="宋体"/>
                <w:color w:val="000000"/>
                <w:sz w:val="24"/>
                <w:szCs w:val="24"/>
              </w:rPr>
              <w:t>satimage</w:t>
            </w:r>
            <w:proofErr w:type="spellEnd"/>
          </w:p>
        </w:tc>
        <w:tc>
          <w:tcPr>
            <w:tcW w:w="709" w:type="pct"/>
            <w:vAlign w:val="center"/>
          </w:tcPr>
          <w:p w14:paraId="6BED79D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6435</w:t>
            </w:r>
          </w:p>
        </w:tc>
        <w:tc>
          <w:tcPr>
            <w:tcW w:w="719" w:type="pct"/>
            <w:vAlign w:val="center"/>
          </w:tcPr>
          <w:p w14:paraId="10672D5B"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36</w:t>
            </w:r>
          </w:p>
        </w:tc>
        <w:tc>
          <w:tcPr>
            <w:tcW w:w="1109" w:type="pct"/>
            <w:vAlign w:val="center"/>
          </w:tcPr>
          <w:p w14:paraId="6143BB39"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4</w:t>
            </w:r>
          </w:p>
        </w:tc>
        <w:tc>
          <w:tcPr>
            <w:tcW w:w="652" w:type="pct"/>
            <w:vAlign w:val="center"/>
          </w:tcPr>
          <w:p w14:paraId="7E725843"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703</w:t>
            </w:r>
          </w:p>
        </w:tc>
      </w:tr>
      <w:tr w:rsidR="00EE26D4" w:rsidRPr="009A3755" w14:paraId="745B0CF3" w14:textId="77777777" w:rsidTr="000A0D9F">
        <w:trPr>
          <w:trHeight w:val="284"/>
          <w:jc w:val="center"/>
        </w:trPr>
        <w:tc>
          <w:tcPr>
            <w:tcW w:w="1811" w:type="pct"/>
            <w:vAlign w:val="center"/>
          </w:tcPr>
          <w:p w14:paraId="3A0E90FC"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segment-challenge</w:t>
            </w:r>
          </w:p>
        </w:tc>
        <w:tc>
          <w:tcPr>
            <w:tcW w:w="709" w:type="pct"/>
            <w:vAlign w:val="center"/>
          </w:tcPr>
          <w:p w14:paraId="5BDCD9FA"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1500</w:t>
            </w:r>
          </w:p>
        </w:tc>
        <w:tc>
          <w:tcPr>
            <w:tcW w:w="719" w:type="pct"/>
            <w:vAlign w:val="center"/>
          </w:tcPr>
          <w:p w14:paraId="42A34222"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19</w:t>
            </w:r>
          </w:p>
        </w:tc>
        <w:tc>
          <w:tcPr>
            <w:tcW w:w="1109" w:type="pct"/>
            <w:vAlign w:val="center"/>
          </w:tcPr>
          <w:p w14:paraId="0C2CE4ED"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brick face</w:t>
            </w:r>
          </w:p>
        </w:tc>
        <w:tc>
          <w:tcPr>
            <w:tcW w:w="652" w:type="pct"/>
            <w:vAlign w:val="center"/>
          </w:tcPr>
          <w:p w14:paraId="3157120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205</w:t>
            </w:r>
          </w:p>
        </w:tc>
      </w:tr>
      <w:tr w:rsidR="00EE26D4" w:rsidRPr="009A3755" w14:paraId="550B6C38" w14:textId="77777777" w:rsidTr="000A0D9F">
        <w:trPr>
          <w:trHeight w:val="284"/>
          <w:jc w:val="center"/>
        </w:trPr>
        <w:tc>
          <w:tcPr>
            <w:tcW w:w="1811" w:type="pct"/>
            <w:vAlign w:val="center"/>
          </w:tcPr>
          <w:p w14:paraId="640CBCE3"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sonar</w:t>
            </w:r>
          </w:p>
        </w:tc>
        <w:tc>
          <w:tcPr>
            <w:tcW w:w="709" w:type="pct"/>
            <w:vAlign w:val="center"/>
          </w:tcPr>
          <w:p w14:paraId="57B73EFC"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208</w:t>
            </w:r>
          </w:p>
        </w:tc>
        <w:tc>
          <w:tcPr>
            <w:tcW w:w="719" w:type="pct"/>
            <w:vAlign w:val="center"/>
          </w:tcPr>
          <w:p w14:paraId="2BF82051"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60</w:t>
            </w:r>
          </w:p>
        </w:tc>
        <w:tc>
          <w:tcPr>
            <w:tcW w:w="1109" w:type="pct"/>
            <w:vAlign w:val="center"/>
          </w:tcPr>
          <w:p w14:paraId="68FC83F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R</w:t>
            </w:r>
          </w:p>
        </w:tc>
        <w:tc>
          <w:tcPr>
            <w:tcW w:w="652" w:type="pct"/>
            <w:vAlign w:val="center"/>
          </w:tcPr>
          <w:p w14:paraId="3A5E7716"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97</w:t>
            </w:r>
          </w:p>
        </w:tc>
      </w:tr>
      <w:tr w:rsidR="00EE26D4" w:rsidRPr="009A3755" w14:paraId="5797A486" w14:textId="77777777" w:rsidTr="000A0D9F">
        <w:trPr>
          <w:trHeight w:val="284"/>
          <w:jc w:val="center"/>
        </w:trPr>
        <w:tc>
          <w:tcPr>
            <w:tcW w:w="1811" w:type="pct"/>
            <w:vAlign w:val="center"/>
          </w:tcPr>
          <w:p w14:paraId="32438965" w14:textId="77777777" w:rsidR="00EE26D4" w:rsidRPr="00AC76A8" w:rsidRDefault="00EE26D4" w:rsidP="00A267B3">
            <w:pPr>
              <w:ind w:firstLine="0"/>
              <w:jc w:val="left"/>
              <w:rPr>
                <w:rFonts w:eastAsia="宋体"/>
                <w:color w:val="000000"/>
                <w:sz w:val="24"/>
                <w:szCs w:val="24"/>
              </w:rPr>
            </w:pPr>
            <w:proofErr w:type="spellStart"/>
            <w:r w:rsidRPr="00AC76A8">
              <w:rPr>
                <w:rFonts w:eastAsia="宋体"/>
                <w:color w:val="000000"/>
                <w:sz w:val="24"/>
                <w:szCs w:val="24"/>
              </w:rPr>
              <w:t>spect</w:t>
            </w:r>
            <w:proofErr w:type="spellEnd"/>
          </w:p>
        </w:tc>
        <w:tc>
          <w:tcPr>
            <w:tcW w:w="709" w:type="pct"/>
            <w:vAlign w:val="center"/>
          </w:tcPr>
          <w:p w14:paraId="63FAB47E"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267</w:t>
            </w:r>
          </w:p>
        </w:tc>
        <w:tc>
          <w:tcPr>
            <w:tcW w:w="719" w:type="pct"/>
            <w:vAlign w:val="center"/>
          </w:tcPr>
          <w:p w14:paraId="23EB269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22</w:t>
            </w:r>
          </w:p>
        </w:tc>
        <w:tc>
          <w:tcPr>
            <w:tcW w:w="1109" w:type="pct"/>
            <w:vAlign w:val="center"/>
          </w:tcPr>
          <w:p w14:paraId="0F33EFAF"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w:t>
            </w:r>
          </w:p>
        </w:tc>
        <w:tc>
          <w:tcPr>
            <w:tcW w:w="652" w:type="pct"/>
            <w:vAlign w:val="center"/>
          </w:tcPr>
          <w:p w14:paraId="567EBFF9"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55</w:t>
            </w:r>
          </w:p>
        </w:tc>
      </w:tr>
      <w:tr w:rsidR="00A74821" w:rsidRPr="009A3755" w14:paraId="519FDE83" w14:textId="77777777" w:rsidTr="000A0D9F">
        <w:trPr>
          <w:trHeight w:val="284"/>
          <w:jc w:val="center"/>
        </w:trPr>
        <w:tc>
          <w:tcPr>
            <w:tcW w:w="1811" w:type="pct"/>
            <w:vAlign w:val="center"/>
          </w:tcPr>
          <w:p w14:paraId="6F8F8630"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vehicle</w:t>
            </w:r>
          </w:p>
        </w:tc>
        <w:tc>
          <w:tcPr>
            <w:tcW w:w="709" w:type="pct"/>
            <w:vAlign w:val="center"/>
          </w:tcPr>
          <w:p w14:paraId="701BD3A6"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846</w:t>
            </w:r>
          </w:p>
        </w:tc>
        <w:tc>
          <w:tcPr>
            <w:tcW w:w="719" w:type="pct"/>
            <w:vAlign w:val="center"/>
          </w:tcPr>
          <w:p w14:paraId="76937D04"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18</w:t>
            </w:r>
          </w:p>
        </w:tc>
        <w:tc>
          <w:tcPr>
            <w:tcW w:w="1109" w:type="pct"/>
            <w:vAlign w:val="center"/>
          </w:tcPr>
          <w:p w14:paraId="132FEA15"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van</w:t>
            </w:r>
          </w:p>
        </w:tc>
        <w:tc>
          <w:tcPr>
            <w:tcW w:w="652" w:type="pct"/>
            <w:vAlign w:val="center"/>
          </w:tcPr>
          <w:p w14:paraId="3033E333" w14:textId="77777777"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199</w:t>
            </w:r>
          </w:p>
        </w:tc>
      </w:tr>
      <w:tr w:rsidR="00EE26D4" w:rsidRPr="009A3755" w14:paraId="59EB6F51" w14:textId="77777777" w:rsidTr="000A0D9F">
        <w:trPr>
          <w:trHeight w:val="284"/>
          <w:jc w:val="center"/>
        </w:trPr>
        <w:tc>
          <w:tcPr>
            <w:tcW w:w="1811" w:type="pct"/>
          </w:tcPr>
          <w:p w14:paraId="7D283043" w14:textId="77777777" w:rsidR="00EE26D4" w:rsidRPr="001C351F" w:rsidRDefault="00EE26D4" w:rsidP="00A267B3">
            <w:pPr>
              <w:ind w:firstLine="0"/>
              <w:jc w:val="left"/>
            </w:pPr>
            <w:r w:rsidRPr="001C351F">
              <w:t>vertebral</w:t>
            </w:r>
          </w:p>
        </w:tc>
        <w:tc>
          <w:tcPr>
            <w:tcW w:w="709" w:type="pct"/>
          </w:tcPr>
          <w:p w14:paraId="09D07108" w14:textId="77777777" w:rsidR="00EE26D4" w:rsidRPr="001C351F" w:rsidRDefault="00EE26D4" w:rsidP="00A267B3">
            <w:pPr>
              <w:ind w:firstLine="0"/>
              <w:jc w:val="left"/>
            </w:pPr>
            <w:r w:rsidRPr="001C351F">
              <w:t>310</w:t>
            </w:r>
          </w:p>
        </w:tc>
        <w:tc>
          <w:tcPr>
            <w:tcW w:w="719" w:type="pct"/>
          </w:tcPr>
          <w:p w14:paraId="1C8CE898" w14:textId="77777777" w:rsidR="00EE26D4" w:rsidRPr="001C351F" w:rsidRDefault="00EE26D4" w:rsidP="00A267B3">
            <w:pPr>
              <w:ind w:firstLine="0"/>
              <w:jc w:val="left"/>
            </w:pPr>
            <w:r w:rsidRPr="001C351F">
              <w:t>6</w:t>
            </w:r>
          </w:p>
        </w:tc>
        <w:tc>
          <w:tcPr>
            <w:tcW w:w="1109" w:type="pct"/>
          </w:tcPr>
          <w:p w14:paraId="64C3DAE5" w14:textId="77777777" w:rsidR="00EE26D4" w:rsidRPr="001C351F" w:rsidRDefault="00EE26D4" w:rsidP="00A267B3">
            <w:pPr>
              <w:ind w:firstLine="0"/>
              <w:jc w:val="left"/>
            </w:pPr>
            <w:r w:rsidRPr="001C351F">
              <w:t>AB</w:t>
            </w:r>
          </w:p>
        </w:tc>
        <w:tc>
          <w:tcPr>
            <w:tcW w:w="652" w:type="pct"/>
          </w:tcPr>
          <w:p w14:paraId="48B16E90" w14:textId="77777777" w:rsidR="00EE26D4" w:rsidRPr="001C351F" w:rsidRDefault="00EE26D4" w:rsidP="00A267B3">
            <w:pPr>
              <w:ind w:firstLine="0"/>
              <w:jc w:val="left"/>
            </w:pPr>
            <w:r w:rsidRPr="001C351F">
              <w:t>100</w:t>
            </w:r>
          </w:p>
        </w:tc>
      </w:tr>
      <w:tr w:rsidR="00EE26D4" w:rsidRPr="009A3755" w14:paraId="74865711" w14:textId="77777777" w:rsidTr="000A0D9F">
        <w:trPr>
          <w:trHeight w:val="284"/>
          <w:jc w:val="center"/>
        </w:trPr>
        <w:tc>
          <w:tcPr>
            <w:tcW w:w="1811" w:type="pct"/>
          </w:tcPr>
          <w:p w14:paraId="381A4A92" w14:textId="77777777" w:rsidR="00EE26D4" w:rsidRPr="001C351F" w:rsidRDefault="00EE26D4" w:rsidP="00A267B3">
            <w:pPr>
              <w:ind w:firstLine="0"/>
              <w:jc w:val="left"/>
            </w:pPr>
            <w:proofErr w:type="spellStart"/>
            <w:r w:rsidRPr="001C351F">
              <w:t>wpbc</w:t>
            </w:r>
            <w:proofErr w:type="spellEnd"/>
          </w:p>
        </w:tc>
        <w:tc>
          <w:tcPr>
            <w:tcW w:w="709" w:type="pct"/>
          </w:tcPr>
          <w:p w14:paraId="63AB9C34" w14:textId="77777777" w:rsidR="00EE26D4" w:rsidRPr="001C351F" w:rsidRDefault="00EE26D4" w:rsidP="00A267B3">
            <w:pPr>
              <w:ind w:firstLine="0"/>
              <w:jc w:val="left"/>
            </w:pPr>
            <w:r w:rsidRPr="001C351F">
              <w:t>198</w:t>
            </w:r>
          </w:p>
        </w:tc>
        <w:tc>
          <w:tcPr>
            <w:tcW w:w="719" w:type="pct"/>
          </w:tcPr>
          <w:p w14:paraId="49945693" w14:textId="77777777" w:rsidR="00EE26D4" w:rsidRPr="001C351F" w:rsidRDefault="00EE26D4" w:rsidP="00A267B3">
            <w:pPr>
              <w:ind w:firstLine="0"/>
              <w:jc w:val="left"/>
            </w:pPr>
            <w:r w:rsidRPr="001C351F">
              <w:t>33</w:t>
            </w:r>
          </w:p>
        </w:tc>
        <w:tc>
          <w:tcPr>
            <w:tcW w:w="1109" w:type="pct"/>
          </w:tcPr>
          <w:p w14:paraId="5ACA1D84" w14:textId="77777777" w:rsidR="00EE26D4" w:rsidRPr="001C351F" w:rsidRDefault="00EE26D4" w:rsidP="00A267B3">
            <w:pPr>
              <w:ind w:firstLine="0"/>
              <w:jc w:val="left"/>
            </w:pPr>
            <w:r w:rsidRPr="001C351F">
              <w:t>1</w:t>
            </w:r>
          </w:p>
        </w:tc>
        <w:tc>
          <w:tcPr>
            <w:tcW w:w="652" w:type="pct"/>
          </w:tcPr>
          <w:p w14:paraId="16DB422C" w14:textId="77777777" w:rsidR="00EE26D4" w:rsidRPr="001C351F" w:rsidRDefault="00EE26D4" w:rsidP="00A267B3">
            <w:pPr>
              <w:ind w:firstLine="0"/>
              <w:jc w:val="left"/>
            </w:pPr>
            <w:r w:rsidRPr="001C351F">
              <w:t>47</w:t>
            </w:r>
          </w:p>
        </w:tc>
      </w:tr>
      <w:tr w:rsidR="00EE26D4" w:rsidRPr="009A3755" w14:paraId="465AEC6F" w14:textId="77777777" w:rsidTr="000A0D9F">
        <w:trPr>
          <w:trHeight w:val="284"/>
          <w:jc w:val="center"/>
        </w:trPr>
        <w:tc>
          <w:tcPr>
            <w:tcW w:w="1811" w:type="pct"/>
          </w:tcPr>
          <w:p w14:paraId="60C71325" w14:textId="77777777" w:rsidR="00EE26D4" w:rsidRPr="001C351F" w:rsidRDefault="00EE26D4" w:rsidP="00A267B3">
            <w:pPr>
              <w:ind w:firstLine="0"/>
              <w:jc w:val="left"/>
            </w:pPr>
            <w:proofErr w:type="spellStart"/>
            <w:r w:rsidRPr="001C351F">
              <w:t>yeast0</w:t>
            </w:r>
            <w:proofErr w:type="spellEnd"/>
          </w:p>
        </w:tc>
        <w:tc>
          <w:tcPr>
            <w:tcW w:w="709" w:type="pct"/>
          </w:tcPr>
          <w:p w14:paraId="503668E7" w14:textId="77777777" w:rsidR="00EE26D4" w:rsidRPr="001C351F" w:rsidRDefault="00EE26D4" w:rsidP="00A267B3">
            <w:pPr>
              <w:ind w:firstLine="0"/>
              <w:jc w:val="left"/>
            </w:pPr>
            <w:r w:rsidRPr="001C351F">
              <w:t>1484</w:t>
            </w:r>
          </w:p>
        </w:tc>
        <w:tc>
          <w:tcPr>
            <w:tcW w:w="719" w:type="pct"/>
          </w:tcPr>
          <w:p w14:paraId="5263466D" w14:textId="77777777" w:rsidR="00EE26D4" w:rsidRPr="001C351F" w:rsidRDefault="00EE26D4" w:rsidP="00A267B3">
            <w:pPr>
              <w:ind w:firstLine="0"/>
              <w:jc w:val="left"/>
            </w:pPr>
            <w:r w:rsidRPr="001C351F">
              <w:t>8</w:t>
            </w:r>
          </w:p>
        </w:tc>
        <w:tc>
          <w:tcPr>
            <w:tcW w:w="1109" w:type="pct"/>
          </w:tcPr>
          <w:p w14:paraId="45919BA3" w14:textId="77777777" w:rsidR="00EE26D4" w:rsidRPr="001C351F" w:rsidRDefault="00EE26D4" w:rsidP="00A267B3">
            <w:pPr>
              <w:ind w:firstLine="0"/>
              <w:jc w:val="left"/>
            </w:pPr>
            <w:r w:rsidRPr="001C351F">
              <w:t>0</w:t>
            </w:r>
          </w:p>
        </w:tc>
        <w:tc>
          <w:tcPr>
            <w:tcW w:w="652" w:type="pct"/>
          </w:tcPr>
          <w:p w14:paraId="7E0CA676" w14:textId="77777777" w:rsidR="00EE26D4" w:rsidRPr="001C351F" w:rsidRDefault="00EE26D4" w:rsidP="00A267B3">
            <w:pPr>
              <w:ind w:firstLine="0"/>
              <w:jc w:val="left"/>
            </w:pPr>
            <w:r w:rsidRPr="001C351F">
              <w:t>244</w:t>
            </w:r>
          </w:p>
        </w:tc>
      </w:tr>
      <w:tr w:rsidR="00EE26D4" w:rsidRPr="009A3755" w14:paraId="5715FF9F" w14:textId="77777777" w:rsidTr="000A0D9F">
        <w:trPr>
          <w:trHeight w:val="284"/>
          <w:jc w:val="center"/>
        </w:trPr>
        <w:tc>
          <w:tcPr>
            <w:tcW w:w="1811" w:type="pct"/>
          </w:tcPr>
          <w:p w14:paraId="292D49FF" w14:textId="77777777" w:rsidR="00EE26D4" w:rsidRPr="001C351F" w:rsidRDefault="00EE26D4" w:rsidP="00A267B3">
            <w:pPr>
              <w:ind w:firstLine="0"/>
              <w:jc w:val="left"/>
            </w:pPr>
            <w:proofErr w:type="spellStart"/>
            <w:r w:rsidRPr="001C351F">
              <w:t>yeast1</w:t>
            </w:r>
            <w:proofErr w:type="spellEnd"/>
          </w:p>
        </w:tc>
        <w:tc>
          <w:tcPr>
            <w:tcW w:w="709" w:type="pct"/>
          </w:tcPr>
          <w:p w14:paraId="497C9626" w14:textId="77777777" w:rsidR="00EE26D4" w:rsidRPr="001C351F" w:rsidRDefault="00EE26D4" w:rsidP="00A267B3">
            <w:pPr>
              <w:ind w:firstLine="0"/>
              <w:jc w:val="left"/>
            </w:pPr>
            <w:r w:rsidRPr="001C351F">
              <w:t>1484</w:t>
            </w:r>
          </w:p>
        </w:tc>
        <w:tc>
          <w:tcPr>
            <w:tcW w:w="719" w:type="pct"/>
          </w:tcPr>
          <w:p w14:paraId="4B9919D4" w14:textId="77777777" w:rsidR="00EE26D4" w:rsidRPr="001C351F" w:rsidRDefault="00EE26D4" w:rsidP="00A267B3">
            <w:pPr>
              <w:ind w:firstLine="0"/>
              <w:jc w:val="left"/>
            </w:pPr>
            <w:r w:rsidRPr="001C351F">
              <w:t>8</w:t>
            </w:r>
          </w:p>
        </w:tc>
        <w:tc>
          <w:tcPr>
            <w:tcW w:w="1109" w:type="pct"/>
          </w:tcPr>
          <w:p w14:paraId="4B80B4AE" w14:textId="77777777" w:rsidR="00EE26D4" w:rsidRPr="001C351F" w:rsidRDefault="00EE26D4" w:rsidP="00A267B3">
            <w:pPr>
              <w:ind w:firstLine="0"/>
              <w:jc w:val="left"/>
            </w:pPr>
            <w:r w:rsidRPr="001C351F">
              <w:t>1</w:t>
            </w:r>
          </w:p>
        </w:tc>
        <w:tc>
          <w:tcPr>
            <w:tcW w:w="652" w:type="pct"/>
          </w:tcPr>
          <w:p w14:paraId="23A048CF" w14:textId="77777777" w:rsidR="00EE26D4" w:rsidRPr="001C351F" w:rsidRDefault="00EE26D4" w:rsidP="00A267B3">
            <w:pPr>
              <w:ind w:firstLine="0"/>
              <w:jc w:val="left"/>
            </w:pPr>
            <w:r w:rsidRPr="001C351F">
              <w:t>429</w:t>
            </w:r>
          </w:p>
        </w:tc>
      </w:tr>
      <w:tr w:rsidR="00EE26D4" w:rsidRPr="009A3755" w14:paraId="584E855D" w14:textId="77777777" w:rsidTr="000A0D9F">
        <w:trPr>
          <w:trHeight w:val="284"/>
          <w:jc w:val="center"/>
        </w:trPr>
        <w:tc>
          <w:tcPr>
            <w:tcW w:w="1811" w:type="pct"/>
          </w:tcPr>
          <w:p w14:paraId="01FC491D" w14:textId="77777777" w:rsidR="00EE26D4" w:rsidRPr="001C351F" w:rsidRDefault="00EE26D4" w:rsidP="00A267B3">
            <w:pPr>
              <w:ind w:firstLine="0"/>
              <w:jc w:val="left"/>
            </w:pPr>
            <w:proofErr w:type="spellStart"/>
            <w:r w:rsidRPr="001C351F">
              <w:t>yeast2</w:t>
            </w:r>
            <w:proofErr w:type="spellEnd"/>
          </w:p>
        </w:tc>
        <w:tc>
          <w:tcPr>
            <w:tcW w:w="709" w:type="pct"/>
          </w:tcPr>
          <w:p w14:paraId="468D828D" w14:textId="77777777" w:rsidR="00EE26D4" w:rsidRPr="001C351F" w:rsidRDefault="00EE26D4" w:rsidP="00A267B3">
            <w:pPr>
              <w:ind w:firstLine="0"/>
              <w:jc w:val="left"/>
            </w:pPr>
            <w:r w:rsidRPr="001C351F">
              <w:t>1484</w:t>
            </w:r>
          </w:p>
        </w:tc>
        <w:tc>
          <w:tcPr>
            <w:tcW w:w="719" w:type="pct"/>
          </w:tcPr>
          <w:p w14:paraId="3DD62AB9" w14:textId="77777777" w:rsidR="00EE26D4" w:rsidRPr="001C351F" w:rsidRDefault="00EE26D4" w:rsidP="00A267B3">
            <w:pPr>
              <w:ind w:firstLine="0"/>
              <w:jc w:val="left"/>
            </w:pPr>
            <w:r w:rsidRPr="001C351F">
              <w:t>8</w:t>
            </w:r>
          </w:p>
        </w:tc>
        <w:tc>
          <w:tcPr>
            <w:tcW w:w="1109" w:type="pct"/>
          </w:tcPr>
          <w:p w14:paraId="5C31E155" w14:textId="77777777" w:rsidR="00EE26D4" w:rsidRPr="001C351F" w:rsidRDefault="00EE26D4" w:rsidP="00A267B3">
            <w:pPr>
              <w:ind w:firstLine="0"/>
              <w:jc w:val="left"/>
            </w:pPr>
            <w:r w:rsidRPr="001C351F">
              <w:t>2</w:t>
            </w:r>
          </w:p>
        </w:tc>
        <w:tc>
          <w:tcPr>
            <w:tcW w:w="652" w:type="pct"/>
          </w:tcPr>
          <w:p w14:paraId="009E69D3" w14:textId="77777777" w:rsidR="00EE26D4" w:rsidRPr="001C351F" w:rsidRDefault="00EE26D4" w:rsidP="00A267B3">
            <w:pPr>
              <w:ind w:firstLine="0"/>
              <w:jc w:val="left"/>
            </w:pPr>
            <w:r w:rsidRPr="001C351F">
              <w:t>463</w:t>
            </w:r>
          </w:p>
        </w:tc>
      </w:tr>
      <w:tr w:rsidR="00EE26D4" w:rsidRPr="009A3755" w14:paraId="7A3A3929" w14:textId="77777777" w:rsidTr="000A0D9F">
        <w:trPr>
          <w:trHeight w:val="284"/>
          <w:jc w:val="center"/>
        </w:trPr>
        <w:tc>
          <w:tcPr>
            <w:tcW w:w="1811" w:type="pct"/>
            <w:tcBorders>
              <w:bottom w:val="single" w:sz="12" w:space="0" w:color="000000"/>
            </w:tcBorders>
          </w:tcPr>
          <w:p w14:paraId="575F2617" w14:textId="77777777" w:rsidR="00EE26D4" w:rsidRPr="001C351F" w:rsidRDefault="00EE26D4" w:rsidP="00A267B3">
            <w:pPr>
              <w:ind w:firstLine="0"/>
              <w:jc w:val="left"/>
            </w:pPr>
            <w:proofErr w:type="spellStart"/>
            <w:r w:rsidRPr="001C351F">
              <w:t>yeast6</w:t>
            </w:r>
            <w:proofErr w:type="spellEnd"/>
          </w:p>
        </w:tc>
        <w:tc>
          <w:tcPr>
            <w:tcW w:w="709" w:type="pct"/>
            <w:tcBorders>
              <w:bottom w:val="single" w:sz="12" w:space="0" w:color="000000"/>
            </w:tcBorders>
          </w:tcPr>
          <w:p w14:paraId="78451579" w14:textId="77777777" w:rsidR="00EE26D4" w:rsidRPr="001C351F" w:rsidRDefault="00EE26D4" w:rsidP="00A267B3">
            <w:pPr>
              <w:ind w:firstLine="0"/>
              <w:jc w:val="left"/>
            </w:pPr>
            <w:r w:rsidRPr="001C351F">
              <w:t>1484</w:t>
            </w:r>
          </w:p>
        </w:tc>
        <w:tc>
          <w:tcPr>
            <w:tcW w:w="719" w:type="pct"/>
            <w:tcBorders>
              <w:bottom w:val="single" w:sz="12" w:space="0" w:color="000000"/>
            </w:tcBorders>
          </w:tcPr>
          <w:p w14:paraId="0D55A9FD" w14:textId="77777777" w:rsidR="00EE26D4" w:rsidRPr="001C351F" w:rsidRDefault="00EE26D4" w:rsidP="00A267B3">
            <w:pPr>
              <w:ind w:firstLine="0"/>
              <w:jc w:val="left"/>
            </w:pPr>
            <w:r w:rsidRPr="001C351F">
              <w:t>8</w:t>
            </w:r>
          </w:p>
        </w:tc>
        <w:tc>
          <w:tcPr>
            <w:tcW w:w="1109" w:type="pct"/>
            <w:tcBorders>
              <w:bottom w:val="single" w:sz="12" w:space="0" w:color="000000"/>
            </w:tcBorders>
          </w:tcPr>
          <w:p w14:paraId="2A66F919" w14:textId="77777777" w:rsidR="00EE26D4" w:rsidRPr="001C351F" w:rsidRDefault="00EE26D4" w:rsidP="00A267B3">
            <w:pPr>
              <w:ind w:firstLine="0"/>
              <w:jc w:val="left"/>
            </w:pPr>
            <w:r w:rsidRPr="001C351F">
              <w:t>6</w:t>
            </w:r>
          </w:p>
        </w:tc>
        <w:tc>
          <w:tcPr>
            <w:tcW w:w="652" w:type="pct"/>
            <w:tcBorders>
              <w:bottom w:val="single" w:sz="12" w:space="0" w:color="000000"/>
            </w:tcBorders>
          </w:tcPr>
          <w:p w14:paraId="4B6EF1AC" w14:textId="77777777" w:rsidR="00EE26D4" w:rsidRDefault="00EE26D4" w:rsidP="00A267B3">
            <w:pPr>
              <w:ind w:firstLine="0"/>
              <w:jc w:val="left"/>
            </w:pPr>
            <w:r w:rsidRPr="001C351F">
              <w:t>163</w:t>
            </w:r>
          </w:p>
        </w:tc>
      </w:tr>
    </w:tbl>
    <w:p w14:paraId="26AFC664" w14:textId="77777777" w:rsidR="00BE58FF" w:rsidRPr="006809AE" w:rsidRDefault="00BE58FF" w:rsidP="00BE58FF">
      <w:pPr>
        <w:pStyle w:val="heading2"/>
        <w:spacing w:before="0"/>
      </w:pPr>
      <w:r>
        <w:t>Evaluation</w:t>
      </w:r>
    </w:p>
    <w:p w14:paraId="405AC4C4" w14:textId="77777777" w:rsidR="00AA7B2F" w:rsidRDefault="00BE58FF" w:rsidP="00AA7B2F">
      <w:pPr>
        <w:ind w:firstLine="0"/>
      </w:pPr>
      <w:r w:rsidRPr="00BE58FF">
        <w:t>In the binary imbalanced classification, the confusion matrix is often used to evaluate the performance of the classifier, which is defined in table 3:</w:t>
      </w:r>
    </w:p>
    <w:p w14:paraId="753B7641" w14:textId="77777777" w:rsidR="00BE58FF" w:rsidRDefault="00BE58FF" w:rsidP="00BE58FF">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3</w:t>
      </w:r>
      <w:r>
        <w:rPr>
          <w:b/>
        </w:rPr>
        <w:fldChar w:fldCharType="end"/>
      </w:r>
      <w:r>
        <w:rPr>
          <w:b/>
        </w:rPr>
        <w:t>.</w:t>
      </w:r>
      <w:r>
        <w:t xml:space="preserve"> Confusion metrics</w:t>
      </w:r>
    </w:p>
    <w:tbl>
      <w:tblPr>
        <w:tblW w:w="5000" w:type="pct"/>
        <w:jc w:val="center"/>
        <w:tblCellMar>
          <w:left w:w="70" w:type="dxa"/>
          <w:right w:w="70" w:type="dxa"/>
        </w:tblCellMar>
        <w:tblLook w:val="0000" w:firstRow="0" w:lastRow="0" w:firstColumn="0" w:lastColumn="0" w:noHBand="0" w:noVBand="0"/>
      </w:tblPr>
      <w:tblGrid>
        <w:gridCol w:w="1976"/>
        <w:gridCol w:w="2421"/>
        <w:gridCol w:w="2521"/>
      </w:tblGrid>
      <w:tr w:rsidR="00BE58FF" w:rsidRPr="009A3755" w14:paraId="0B25A5F5" w14:textId="77777777" w:rsidTr="00BE58FF">
        <w:trPr>
          <w:jc w:val="center"/>
        </w:trPr>
        <w:tc>
          <w:tcPr>
            <w:tcW w:w="1428" w:type="pct"/>
            <w:tcBorders>
              <w:top w:val="single" w:sz="12" w:space="0" w:color="000000"/>
              <w:bottom w:val="single" w:sz="6" w:space="0" w:color="000000"/>
            </w:tcBorders>
          </w:tcPr>
          <w:p w14:paraId="0534A0C4" w14:textId="77777777" w:rsidR="00BE58FF" w:rsidRPr="00AA2B09" w:rsidRDefault="00BE58FF" w:rsidP="00BE58FF"/>
        </w:tc>
        <w:tc>
          <w:tcPr>
            <w:tcW w:w="1750" w:type="pct"/>
            <w:tcBorders>
              <w:top w:val="single" w:sz="12" w:space="0" w:color="000000"/>
              <w:bottom w:val="single" w:sz="6" w:space="0" w:color="000000"/>
            </w:tcBorders>
          </w:tcPr>
          <w:p w14:paraId="4F082A23" w14:textId="77777777" w:rsidR="00BE58FF" w:rsidRPr="00AA2B09" w:rsidRDefault="00BE58FF" w:rsidP="00BE58FF">
            <w:r w:rsidRPr="00AA2B09">
              <w:t>Positive prediction</w:t>
            </w:r>
          </w:p>
        </w:tc>
        <w:tc>
          <w:tcPr>
            <w:tcW w:w="1822" w:type="pct"/>
            <w:tcBorders>
              <w:top w:val="single" w:sz="12" w:space="0" w:color="000000"/>
              <w:bottom w:val="single" w:sz="6" w:space="0" w:color="000000"/>
            </w:tcBorders>
          </w:tcPr>
          <w:p w14:paraId="07455DA1" w14:textId="77777777" w:rsidR="00BE58FF" w:rsidRPr="00AA2B09" w:rsidRDefault="00BE58FF" w:rsidP="00BE58FF">
            <w:r w:rsidRPr="00AA2B09">
              <w:t>Negative prediction</w:t>
            </w:r>
          </w:p>
        </w:tc>
      </w:tr>
      <w:tr w:rsidR="00BE58FF" w:rsidRPr="009A3755" w14:paraId="39F5C9A1" w14:textId="77777777" w:rsidTr="00BE58FF">
        <w:trPr>
          <w:trHeight w:val="284"/>
          <w:jc w:val="center"/>
        </w:trPr>
        <w:tc>
          <w:tcPr>
            <w:tcW w:w="1428" w:type="pct"/>
          </w:tcPr>
          <w:p w14:paraId="3E5C71E2" w14:textId="77777777" w:rsidR="00BE58FF" w:rsidRPr="00AA2B09" w:rsidRDefault="00BE58FF" w:rsidP="00BE58FF">
            <w:r w:rsidRPr="00AA2B09">
              <w:lastRenderedPageBreak/>
              <w:t>Positive class</w:t>
            </w:r>
          </w:p>
        </w:tc>
        <w:tc>
          <w:tcPr>
            <w:tcW w:w="1750" w:type="pct"/>
          </w:tcPr>
          <w:p w14:paraId="7B89C8AF" w14:textId="77777777" w:rsidR="00BE58FF" w:rsidRPr="00AA2B09" w:rsidRDefault="00BE58FF" w:rsidP="00BE58FF">
            <w:r w:rsidRPr="00AA2B09">
              <w:t>True positive(</w:t>
            </w:r>
            <w:proofErr w:type="spellStart"/>
            <w:r w:rsidRPr="00AA2B09">
              <w:t>TP</w:t>
            </w:r>
            <w:proofErr w:type="spellEnd"/>
            <w:r w:rsidRPr="00AA2B09">
              <w:t>)</w:t>
            </w:r>
          </w:p>
        </w:tc>
        <w:tc>
          <w:tcPr>
            <w:tcW w:w="1822" w:type="pct"/>
          </w:tcPr>
          <w:p w14:paraId="6FE4DCC1" w14:textId="77777777" w:rsidR="00BE58FF" w:rsidRPr="00AA2B09" w:rsidRDefault="00BE58FF" w:rsidP="00BE58FF">
            <w:r w:rsidRPr="00AA2B09">
              <w:t>False negative(FN)</w:t>
            </w:r>
          </w:p>
        </w:tc>
      </w:tr>
      <w:tr w:rsidR="00BE58FF" w:rsidRPr="009A3755" w14:paraId="16D9EBB6" w14:textId="77777777" w:rsidTr="00BE58FF">
        <w:trPr>
          <w:trHeight w:val="284"/>
          <w:jc w:val="center"/>
        </w:trPr>
        <w:tc>
          <w:tcPr>
            <w:tcW w:w="1428" w:type="pct"/>
            <w:tcBorders>
              <w:bottom w:val="single" w:sz="12" w:space="0" w:color="000000"/>
            </w:tcBorders>
          </w:tcPr>
          <w:p w14:paraId="25450686" w14:textId="77777777" w:rsidR="00BE58FF" w:rsidRPr="00AA2B09" w:rsidRDefault="00BE58FF" w:rsidP="00BE58FF">
            <w:r w:rsidRPr="00AA2B09">
              <w:t>Negative class</w:t>
            </w:r>
          </w:p>
        </w:tc>
        <w:tc>
          <w:tcPr>
            <w:tcW w:w="1750" w:type="pct"/>
            <w:tcBorders>
              <w:bottom w:val="single" w:sz="12" w:space="0" w:color="000000"/>
            </w:tcBorders>
          </w:tcPr>
          <w:p w14:paraId="6417FEC5" w14:textId="77777777" w:rsidR="00BE58FF" w:rsidRPr="00AA2B09" w:rsidRDefault="00BE58FF" w:rsidP="00BE58FF">
            <w:r w:rsidRPr="00AA2B09">
              <w:t>False positive(FP)</w:t>
            </w:r>
          </w:p>
        </w:tc>
        <w:tc>
          <w:tcPr>
            <w:tcW w:w="1822" w:type="pct"/>
            <w:tcBorders>
              <w:bottom w:val="single" w:sz="12" w:space="0" w:color="000000"/>
            </w:tcBorders>
          </w:tcPr>
          <w:p w14:paraId="0795BF56" w14:textId="77777777" w:rsidR="00BE58FF" w:rsidRDefault="00BE58FF" w:rsidP="00BE58FF">
            <w:r w:rsidRPr="00AA2B09">
              <w:t>True negative(TN)</w:t>
            </w:r>
          </w:p>
        </w:tc>
      </w:tr>
    </w:tbl>
    <w:p w14:paraId="413451B3" w14:textId="01006A64" w:rsidR="00BE58FF" w:rsidRDefault="004E5401" w:rsidP="009D22F7">
      <w:r w:rsidRPr="004E5401">
        <w:t>FN represents the number of positive samples that are incorrectly classified as negative, and FP is the number of samples that are incorrectly classified as positive, there have been compound eva</w:t>
      </w:r>
      <w:r w:rsidR="00175F60">
        <w:t>luations, such as F-value and G</w:t>
      </w:r>
      <w:r w:rsidRPr="004E5401">
        <w:t>mean</w:t>
      </w:r>
      <w:r w:rsidR="00175F60">
        <w:t xml:space="preserve"> </w:t>
      </w:r>
      <w:r w:rsidRPr="004E5401">
        <w:t>[9].</w:t>
      </w:r>
    </w:p>
    <w:p w14:paraId="653AA309" w14:textId="766A34B6" w:rsidR="003C6D04" w:rsidRPr="003C6D04" w:rsidRDefault="003C6D04" w:rsidP="003C6D04">
      <w:pPr>
        <w:pStyle w:val="equation"/>
      </w:pPr>
      <w:r>
        <w:tab/>
      </w:r>
      <m:oMath>
        <m:r>
          <m:rPr>
            <m:sty m:val="p"/>
          </m:rPr>
          <w:rPr>
            <w:rFonts w:ascii="Cambria Math" w:hAnsi="Cambria Math"/>
          </w:rPr>
          <m:t>sensitivity= precision=</m:t>
        </m:r>
        <m:f>
          <m:fPr>
            <m:ctrlPr>
              <w:rPr>
                <w:rFonts w:ascii="Cambria Math" w:hAnsi="Cambria Math"/>
              </w:rPr>
            </m:ctrlPr>
          </m:fPr>
          <m:num>
            <m:r>
              <w:rPr>
                <w:rFonts w:ascii="Cambria Math" w:hAnsi="Cambria Math"/>
              </w:rPr>
              <m:t>TP</m:t>
            </m:r>
          </m:num>
          <m:den>
            <m:r>
              <w:rPr>
                <w:rFonts w:ascii="Cambria Math" w:hAnsi="Cambria Math"/>
              </w:rPr>
              <m:t>TP+FP</m:t>
            </m:r>
          </m:den>
        </m:f>
      </m:oMath>
      <w:r>
        <w:tab/>
        <w:t>(</w:t>
      </w:r>
      <w:fldSimple w:instr=" SEQ &quot;equation&quot; \n \* MERGEFORMAT ">
        <w:r>
          <w:rPr>
            <w:noProof/>
          </w:rPr>
          <w:t>12</w:t>
        </w:r>
      </w:fldSimple>
      <w:r>
        <w:t>)</w:t>
      </w:r>
    </w:p>
    <w:p w14:paraId="158D6D8F" w14:textId="63751749" w:rsidR="003C6D04" w:rsidRPr="003C6D04" w:rsidRDefault="003C6D04" w:rsidP="003C6D04">
      <w:pPr>
        <w:pStyle w:val="equation"/>
      </w:pPr>
      <w:r>
        <w:tab/>
      </w:r>
      <m:oMath>
        <m:r>
          <m:rPr>
            <m:sty m:val="p"/>
          </m:rP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w:r>
        <w:tab/>
        <w:t>(</w:t>
      </w:r>
      <w:fldSimple w:instr=" SEQ &quot;equation&quot; \n \* MERGEFORMAT ">
        <w:r>
          <w:rPr>
            <w:noProof/>
          </w:rPr>
          <w:t>13</w:t>
        </w:r>
      </w:fldSimple>
      <w:r>
        <w:t>)</w:t>
      </w:r>
    </w:p>
    <w:p w14:paraId="6DB0BFE4" w14:textId="1E0B3E63" w:rsidR="003C6D04" w:rsidRPr="003C6D04" w:rsidRDefault="003C6D04" w:rsidP="003C6D04">
      <w:pPr>
        <w:pStyle w:val="equation"/>
      </w:pPr>
      <w:r>
        <w:rPr>
          <w:sz w:val="24"/>
          <w:szCs w:val="18"/>
        </w:rPr>
        <w:tab/>
      </w:r>
      <m:oMath>
        <m:r>
          <m:rPr>
            <m:nor/>
          </m:rPr>
          <w:rPr>
            <w:sz w:val="24"/>
            <w:szCs w:val="18"/>
          </w:rPr>
          <m:t xml:space="preserve">F-value= </m:t>
        </m:r>
        <m:f>
          <m:fPr>
            <m:ctrlPr>
              <w:rPr>
                <w:rFonts w:ascii="Cambria Math" w:hAnsi="Cambria Math"/>
              </w:rPr>
            </m:ctrlPr>
          </m:fPr>
          <m:num>
            <m:r>
              <m:rPr>
                <m:nor/>
              </m:rPr>
              <m:t>(1+</m:t>
            </m:r>
            <m:sSup>
              <m:sSupPr>
                <m:ctrlPr>
                  <w:rPr>
                    <w:rFonts w:ascii="Cambria Math" w:hAnsi="Cambria Math"/>
                  </w:rPr>
                </m:ctrlPr>
              </m:sSupPr>
              <m:e>
                <m:r>
                  <m:rPr>
                    <m:nor/>
                  </m:rPr>
                  <m:t>β</m:t>
                </m:r>
              </m:e>
              <m:sup>
                <m:r>
                  <m:rPr>
                    <m:nor/>
                  </m:rPr>
                  <m:t>2</m:t>
                </m:r>
              </m:sup>
            </m:sSup>
            <m:r>
              <m:rPr>
                <m:nor/>
              </m:rPr>
              <m:t>)×</m:t>
            </m:r>
            <w:proofErr w:type="spellStart"/>
            <m:r>
              <m:rPr>
                <m:nor/>
              </m:rPr>
              <m:t>recall×precision</m:t>
            </m:r>
            <w:proofErr w:type="spellEnd"/>
          </m:num>
          <m:den>
            <m:sSup>
              <m:sSupPr>
                <m:ctrlPr>
                  <w:rPr>
                    <w:rFonts w:ascii="Cambria Math" w:hAnsi="Cambria Math"/>
                  </w:rPr>
                </m:ctrlPr>
              </m:sSupPr>
              <m:e>
                <m:r>
                  <m:rPr>
                    <m:nor/>
                  </m:rPr>
                  <m:t>β</m:t>
                </m:r>
              </m:e>
              <m:sup>
                <m:r>
                  <m:rPr>
                    <m:nor/>
                  </m:rPr>
                  <m:t>2</m:t>
                </m:r>
              </m:sup>
            </m:sSup>
            <m:r>
              <m:rPr>
                <m:nor/>
              </m:rPr>
              <m:t>×</m:t>
            </m:r>
            <w:proofErr w:type="spellStart"/>
            <m:r>
              <m:rPr>
                <m:nor/>
              </m:rPr>
              <m:t>recall+precision</m:t>
            </m:r>
            <w:proofErr w:type="spellEnd"/>
          </m:den>
        </m:f>
      </m:oMath>
      <w:r>
        <w:tab/>
        <w:t>(</w:t>
      </w:r>
      <w:fldSimple w:instr=" SEQ &quot;equation&quot; \n \* MERGEFORMAT ">
        <w:r>
          <w:rPr>
            <w:noProof/>
          </w:rPr>
          <w:t>14</w:t>
        </w:r>
      </w:fldSimple>
      <w:r>
        <w:t>)</w:t>
      </w:r>
    </w:p>
    <w:p w14:paraId="30BE8FD4" w14:textId="2A7A67AC" w:rsidR="003C6D04" w:rsidRPr="003C6D04" w:rsidRDefault="003C6D04" w:rsidP="003C6D04">
      <w:pPr>
        <w:pStyle w:val="equation"/>
      </w:pPr>
      <w:r>
        <w:tab/>
      </w:r>
      <m:oMath>
        <m:r>
          <m:rPr>
            <m:nor/>
          </m:rPr>
          <w:rPr>
            <w:rFonts w:ascii="Cambria Math"/>
          </w:rPr>
          <m:t>G</m:t>
        </m:r>
        <m:r>
          <m:rPr>
            <m:nor/>
          </m:rPr>
          <m:t>mean=</m:t>
        </m:r>
        <m:rad>
          <m:radPr>
            <m:degHide m:val="1"/>
            <m:ctrlPr>
              <w:rPr>
                <w:rFonts w:ascii="Cambria Math" w:hAnsi="Cambria Math"/>
              </w:rPr>
            </m:ctrlPr>
          </m:radPr>
          <m:deg/>
          <m:e>
            <m:f>
              <m:fPr>
                <m:ctrlPr>
                  <w:rPr>
                    <w:rFonts w:ascii="Cambria Math" w:hAnsi="Cambria Math"/>
                  </w:rPr>
                </m:ctrlPr>
              </m:fPr>
              <m:num>
                <w:proofErr w:type="spellStart"/>
                <m:r>
                  <m:rPr>
                    <m:nor/>
                  </m:rPr>
                  <m:t>TP</m:t>
                </m:r>
                <w:proofErr w:type="spellEnd"/>
              </m:num>
              <m:den>
                <w:proofErr w:type="spellStart"/>
                <m:r>
                  <m:rPr>
                    <m:nor/>
                  </m:rPr>
                  <m:t>TP+FN</m:t>
                </m:r>
                <w:proofErr w:type="spellEnd"/>
              </m:den>
            </m:f>
            <m:r>
              <m:rPr>
                <m:nor/>
              </m:rPr>
              <m:t>×</m:t>
            </m:r>
            <m:f>
              <m:fPr>
                <m:ctrlPr>
                  <w:rPr>
                    <w:rFonts w:ascii="Cambria Math" w:hAnsi="Cambria Math"/>
                  </w:rPr>
                </m:ctrlPr>
              </m:fPr>
              <m:num>
                <m:r>
                  <m:rPr>
                    <m:nor/>
                  </m:rPr>
                  <m:t>TN</m:t>
                </m:r>
              </m:num>
              <m:den>
                <w:proofErr w:type="spellStart"/>
                <m:r>
                  <m:rPr>
                    <m:nor/>
                  </m:rPr>
                  <m:t>TN+FP</m:t>
                </m:r>
                <w:proofErr w:type="spellEnd"/>
              </m:den>
            </m:f>
          </m:e>
        </m:rad>
      </m:oMath>
      <w:r>
        <w:tab/>
        <w:t>(</w:t>
      </w:r>
      <w:fldSimple w:instr=" SEQ &quot;equation&quot; \n \* MERGEFORMAT ">
        <w:r>
          <w:rPr>
            <w:noProof/>
          </w:rPr>
          <w:t>15</w:t>
        </w:r>
      </w:fldSimple>
      <w:r>
        <w:t>)</w:t>
      </w:r>
    </w:p>
    <w:p w14:paraId="2E863B1B" w14:textId="77777777" w:rsidR="00DA119C" w:rsidRPr="006809AE" w:rsidRDefault="00DA119C" w:rsidP="00DA119C">
      <w:pPr>
        <w:pStyle w:val="heading2"/>
        <w:spacing w:before="0"/>
      </w:pPr>
      <w:r>
        <w:t>Experimental settings and results</w:t>
      </w:r>
    </w:p>
    <w:p w14:paraId="6E965266" w14:textId="77777777" w:rsidR="00DA119C" w:rsidRDefault="00DA119C" w:rsidP="00DA119C">
      <w:pPr>
        <w:ind w:firstLine="0"/>
      </w:pPr>
      <w:r w:rsidRPr="00DA119C">
        <w:t xml:space="preserve">Set β=1 in F-value called </w:t>
      </w:r>
      <w:proofErr w:type="spellStart"/>
      <w:r w:rsidRPr="00DA119C">
        <w:t>F1_min</w:t>
      </w:r>
      <w:proofErr w:type="spellEnd"/>
      <w:r w:rsidRPr="00DA119C">
        <w:t>, all involved k-</w:t>
      </w:r>
      <w:proofErr w:type="spellStart"/>
      <w:r w:rsidRPr="00DA119C">
        <w:t>NN</w:t>
      </w:r>
      <w:proofErr w:type="spellEnd"/>
      <w:r w:rsidRPr="00DA119C">
        <w:t xml:space="preserve"> are set with k=5, the classifier is </w:t>
      </w:r>
      <w:proofErr w:type="spellStart"/>
      <w:r w:rsidRPr="00DA119C">
        <w:t>C4.5</w:t>
      </w:r>
      <w:proofErr w:type="spellEnd"/>
      <w:r w:rsidRPr="00DA119C">
        <w:t>, all results are the average of 10 times of 10-fold cross-validation.</w:t>
      </w:r>
    </w:p>
    <w:p w14:paraId="17E3F9DC" w14:textId="77777777" w:rsidR="00CC6DCA" w:rsidRDefault="00CC6DCA" w:rsidP="00CC6DCA">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4</w:t>
      </w:r>
      <w:r>
        <w:rPr>
          <w:b/>
        </w:rPr>
        <w:fldChar w:fldCharType="end"/>
      </w:r>
      <w:r>
        <w:rPr>
          <w:b/>
        </w:rPr>
        <w:t>.</w:t>
      </w:r>
      <w:r>
        <w:t xml:space="preserve"> </w:t>
      </w:r>
      <w:r w:rsidR="00E55BEE">
        <w:t>Measurements and classification results</w:t>
      </w:r>
    </w:p>
    <w:tbl>
      <w:tblPr>
        <w:tblW w:w="5000" w:type="pct"/>
        <w:jc w:val="center"/>
        <w:tblCellMar>
          <w:left w:w="70" w:type="dxa"/>
          <w:right w:w="70" w:type="dxa"/>
        </w:tblCellMar>
        <w:tblLook w:val="0000" w:firstRow="0" w:lastRow="0" w:firstColumn="0" w:lastColumn="0" w:noHBand="0" w:noVBand="0"/>
      </w:tblPr>
      <w:tblGrid>
        <w:gridCol w:w="1216"/>
        <w:gridCol w:w="668"/>
        <w:gridCol w:w="554"/>
        <w:gridCol w:w="553"/>
        <w:gridCol w:w="553"/>
        <w:gridCol w:w="624"/>
        <w:gridCol w:w="862"/>
        <w:gridCol w:w="762"/>
        <w:gridCol w:w="1126"/>
      </w:tblGrid>
      <w:tr w:rsidR="009B591F" w:rsidRPr="009A3755" w14:paraId="5089E3FE" w14:textId="77777777" w:rsidTr="00C737D5">
        <w:trPr>
          <w:jc w:val="center"/>
        </w:trPr>
        <w:tc>
          <w:tcPr>
            <w:tcW w:w="878" w:type="pct"/>
            <w:tcBorders>
              <w:top w:val="single" w:sz="12" w:space="0" w:color="000000"/>
              <w:bottom w:val="single" w:sz="6" w:space="0" w:color="000000"/>
            </w:tcBorders>
          </w:tcPr>
          <w:p w14:paraId="1FF5287E" w14:textId="77777777" w:rsidR="009B591F" w:rsidRPr="001652F5" w:rsidRDefault="009B591F" w:rsidP="00C737D5">
            <w:pPr>
              <w:ind w:firstLine="0"/>
              <w:jc w:val="left"/>
            </w:pPr>
          </w:p>
        </w:tc>
        <w:tc>
          <w:tcPr>
            <w:tcW w:w="482" w:type="pct"/>
            <w:tcBorders>
              <w:top w:val="single" w:sz="12" w:space="0" w:color="000000"/>
              <w:bottom w:val="single" w:sz="6" w:space="0" w:color="000000"/>
            </w:tcBorders>
          </w:tcPr>
          <w:p w14:paraId="1B1F2CC3" w14:textId="77777777" w:rsidR="009B591F" w:rsidRPr="001652F5" w:rsidRDefault="009B591F" w:rsidP="00C737D5">
            <w:pPr>
              <w:ind w:firstLine="0"/>
              <w:jc w:val="left"/>
            </w:pPr>
            <w:r w:rsidRPr="001652F5">
              <w:t>IR</w:t>
            </w:r>
          </w:p>
        </w:tc>
        <w:tc>
          <w:tcPr>
            <w:tcW w:w="400" w:type="pct"/>
            <w:tcBorders>
              <w:top w:val="single" w:sz="12" w:space="0" w:color="000000"/>
              <w:bottom w:val="single" w:sz="6" w:space="0" w:color="000000"/>
            </w:tcBorders>
          </w:tcPr>
          <w:p w14:paraId="1604F727" w14:textId="77777777" w:rsidR="009B591F" w:rsidRPr="001652F5" w:rsidRDefault="009B591F" w:rsidP="00C737D5">
            <w:pPr>
              <w:ind w:firstLine="0"/>
              <w:jc w:val="left"/>
            </w:pPr>
            <w:r w:rsidRPr="001652F5">
              <w:t>GIR</w:t>
            </w:r>
          </w:p>
        </w:tc>
        <w:tc>
          <w:tcPr>
            <w:tcW w:w="400" w:type="pct"/>
            <w:tcBorders>
              <w:top w:val="single" w:sz="12" w:space="0" w:color="000000"/>
              <w:bottom w:val="single" w:sz="6" w:space="0" w:color="000000"/>
            </w:tcBorders>
          </w:tcPr>
          <w:p w14:paraId="578A637D" w14:textId="77777777" w:rsidR="009B591F" w:rsidRPr="001652F5" w:rsidRDefault="009B591F" w:rsidP="00C737D5">
            <w:pPr>
              <w:ind w:firstLine="0"/>
              <w:jc w:val="left"/>
            </w:pPr>
            <w:r w:rsidRPr="001652F5">
              <w:t>CM</w:t>
            </w:r>
          </w:p>
        </w:tc>
        <w:tc>
          <w:tcPr>
            <w:tcW w:w="400" w:type="pct"/>
            <w:tcBorders>
              <w:top w:val="single" w:sz="12" w:space="0" w:color="000000"/>
              <w:bottom w:val="single" w:sz="6" w:space="0" w:color="000000"/>
            </w:tcBorders>
          </w:tcPr>
          <w:p w14:paraId="7317A7D2" w14:textId="77777777" w:rsidR="009B591F" w:rsidRPr="001652F5" w:rsidRDefault="009B591F" w:rsidP="00C737D5">
            <w:pPr>
              <w:ind w:firstLine="0"/>
              <w:jc w:val="left"/>
            </w:pPr>
            <w:r w:rsidRPr="001652F5">
              <w:t>F1</w:t>
            </w:r>
          </w:p>
        </w:tc>
        <w:tc>
          <w:tcPr>
            <w:tcW w:w="451" w:type="pct"/>
            <w:tcBorders>
              <w:top w:val="single" w:sz="12" w:space="0" w:color="000000"/>
              <w:bottom w:val="single" w:sz="6" w:space="0" w:color="000000"/>
            </w:tcBorders>
          </w:tcPr>
          <w:p w14:paraId="6D8E1554" w14:textId="77777777" w:rsidR="009B591F" w:rsidRPr="001652F5" w:rsidRDefault="009B591F" w:rsidP="00C737D5">
            <w:pPr>
              <w:ind w:firstLine="0"/>
              <w:jc w:val="left"/>
            </w:pPr>
            <w:r w:rsidRPr="001652F5">
              <w:t>IGIR</w:t>
            </w:r>
          </w:p>
        </w:tc>
        <w:tc>
          <w:tcPr>
            <w:tcW w:w="623" w:type="pct"/>
            <w:tcBorders>
              <w:top w:val="single" w:sz="12" w:space="0" w:color="000000"/>
              <w:bottom w:val="single" w:sz="6" w:space="0" w:color="000000"/>
            </w:tcBorders>
          </w:tcPr>
          <w:p w14:paraId="7ED52309" w14:textId="77777777" w:rsidR="009B591F" w:rsidRPr="001652F5" w:rsidRDefault="009B591F" w:rsidP="00C737D5">
            <w:pPr>
              <w:ind w:firstLine="0"/>
              <w:jc w:val="left"/>
            </w:pPr>
            <w:proofErr w:type="spellStart"/>
            <w:r w:rsidRPr="001652F5">
              <w:t>F1_min</w:t>
            </w:r>
            <w:proofErr w:type="spellEnd"/>
          </w:p>
        </w:tc>
        <w:tc>
          <w:tcPr>
            <w:tcW w:w="551" w:type="pct"/>
            <w:tcBorders>
              <w:top w:val="single" w:sz="12" w:space="0" w:color="000000"/>
              <w:bottom w:val="single" w:sz="6" w:space="0" w:color="000000"/>
            </w:tcBorders>
          </w:tcPr>
          <w:p w14:paraId="51AE0349" w14:textId="553EC355" w:rsidR="009B591F" w:rsidRPr="001652F5" w:rsidRDefault="004A5BAC" w:rsidP="00C737D5">
            <w:pPr>
              <w:ind w:firstLine="0"/>
              <w:jc w:val="left"/>
            </w:pPr>
            <w:r>
              <w:t>G</w:t>
            </w:r>
            <w:r w:rsidR="009B591F" w:rsidRPr="001652F5">
              <w:t>mean</w:t>
            </w:r>
          </w:p>
        </w:tc>
        <w:tc>
          <w:tcPr>
            <w:tcW w:w="814" w:type="pct"/>
            <w:tcBorders>
              <w:top w:val="single" w:sz="12" w:space="0" w:color="000000"/>
              <w:bottom w:val="single" w:sz="6" w:space="0" w:color="000000"/>
            </w:tcBorders>
          </w:tcPr>
          <w:p w14:paraId="1BC0DA78" w14:textId="77777777" w:rsidR="009B591F" w:rsidRPr="001652F5" w:rsidRDefault="009B591F" w:rsidP="00C737D5">
            <w:pPr>
              <w:ind w:firstLine="0"/>
              <w:jc w:val="left"/>
            </w:pPr>
            <w:r w:rsidRPr="001652F5">
              <w:t>Sensitivity</w:t>
            </w:r>
          </w:p>
        </w:tc>
      </w:tr>
      <w:tr w:rsidR="009B591F" w:rsidRPr="009A3755" w14:paraId="02D24386" w14:textId="77777777" w:rsidTr="00C737D5">
        <w:trPr>
          <w:trHeight w:val="284"/>
          <w:jc w:val="center"/>
        </w:trPr>
        <w:tc>
          <w:tcPr>
            <w:tcW w:w="878" w:type="pct"/>
          </w:tcPr>
          <w:p w14:paraId="54FC5C2B" w14:textId="77777777" w:rsidR="009B591F" w:rsidRPr="001652F5" w:rsidRDefault="009B591F" w:rsidP="00C737D5">
            <w:pPr>
              <w:ind w:firstLine="0"/>
              <w:jc w:val="left"/>
            </w:pPr>
            <w:proofErr w:type="spellStart"/>
            <w:r w:rsidRPr="001652F5">
              <w:t>breasttissue</w:t>
            </w:r>
            <w:proofErr w:type="spellEnd"/>
          </w:p>
        </w:tc>
        <w:tc>
          <w:tcPr>
            <w:tcW w:w="482" w:type="pct"/>
          </w:tcPr>
          <w:p w14:paraId="7068AFBD" w14:textId="77777777" w:rsidR="009B591F" w:rsidRPr="001652F5" w:rsidRDefault="009B591F" w:rsidP="00C737D5">
            <w:pPr>
              <w:ind w:firstLine="0"/>
              <w:jc w:val="center"/>
            </w:pPr>
            <w:r w:rsidRPr="001652F5">
              <w:t xml:space="preserve">4.05 </w:t>
            </w:r>
          </w:p>
        </w:tc>
        <w:tc>
          <w:tcPr>
            <w:tcW w:w="400" w:type="pct"/>
          </w:tcPr>
          <w:p w14:paraId="7B2AE8DB" w14:textId="77777777" w:rsidR="009B591F" w:rsidRPr="001652F5" w:rsidRDefault="009B591F" w:rsidP="00C737D5">
            <w:pPr>
              <w:ind w:firstLine="0"/>
              <w:jc w:val="center"/>
            </w:pPr>
            <w:r w:rsidRPr="001652F5">
              <w:t xml:space="preserve">0.30 </w:t>
            </w:r>
          </w:p>
        </w:tc>
        <w:tc>
          <w:tcPr>
            <w:tcW w:w="400" w:type="pct"/>
          </w:tcPr>
          <w:p w14:paraId="38341BDC" w14:textId="77777777" w:rsidR="009B591F" w:rsidRPr="001652F5" w:rsidRDefault="009B591F" w:rsidP="00C737D5">
            <w:pPr>
              <w:ind w:firstLine="0"/>
              <w:jc w:val="center"/>
            </w:pPr>
            <w:r w:rsidRPr="001652F5">
              <w:t xml:space="preserve">0.24 </w:t>
            </w:r>
          </w:p>
        </w:tc>
        <w:tc>
          <w:tcPr>
            <w:tcW w:w="400" w:type="pct"/>
          </w:tcPr>
          <w:p w14:paraId="421D9BF7" w14:textId="77777777" w:rsidR="009B591F" w:rsidRPr="001652F5" w:rsidRDefault="009B591F" w:rsidP="00C737D5">
            <w:pPr>
              <w:ind w:firstLine="0"/>
              <w:jc w:val="center"/>
            </w:pPr>
            <w:r w:rsidRPr="001652F5">
              <w:t xml:space="preserve">3.33 </w:t>
            </w:r>
          </w:p>
        </w:tc>
        <w:tc>
          <w:tcPr>
            <w:tcW w:w="451" w:type="pct"/>
          </w:tcPr>
          <w:p w14:paraId="04F532CB" w14:textId="77777777" w:rsidR="009B591F" w:rsidRPr="001652F5" w:rsidRDefault="009B591F" w:rsidP="00C737D5">
            <w:pPr>
              <w:ind w:firstLine="0"/>
              <w:jc w:val="center"/>
            </w:pPr>
            <w:r w:rsidRPr="001652F5">
              <w:t xml:space="preserve">0.46 </w:t>
            </w:r>
          </w:p>
        </w:tc>
        <w:tc>
          <w:tcPr>
            <w:tcW w:w="623" w:type="pct"/>
          </w:tcPr>
          <w:p w14:paraId="4DAA43FA" w14:textId="77777777" w:rsidR="009B591F" w:rsidRPr="001652F5" w:rsidRDefault="009B591F" w:rsidP="00C737D5">
            <w:pPr>
              <w:ind w:firstLine="0"/>
              <w:jc w:val="center"/>
            </w:pPr>
            <w:r w:rsidRPr="001652F5">
              <w:t xml:space="preserve">0.78 </w:t>
            </w:r>
          </w:p>
        </w:tc>
        <w:tc>
          <w:tcPr>
            <w:tcW w:w="551" w:type="pct"/>
          </w:tcPr>
          <w:p w14:paraId="17FEAA6F" w14:textId="77777777" w:rsidR="009B591F" w:rsidRPr="001652F5" w:rsidRDefault="009B591F" w:rsidP="00C737D5">
            <w:pPr>
              <w:ind w:firstLine="0"/>
              <w:jc w:val="center"/>
            </w:pPr>
            <w:r w:rsidRPr="001652F5">
              <w:t xml:space="preserve">0.83 </w:t>
            </w:r>
          </w:p>
        </w:tc>
        <w:tc>
          <w:tcPr>
            <w:tcW w:w="814" w:type="pct"/>
          </w:tcPr>
          <w:p w14:paraId="1FDD2B49" w14:textId="77777777" w:rsidR="009B591F" w:rsidRPr="001652F5" w:rsidRDefault="009B591F" w:rsidP="00C737D5">
            <w:pPr>
              <w:ind w:firstLine="0"/>
              <w:jc w:val="center"/>
            </w:pPr>
            <w:r w:rsidRPr="001652F5">
              <w:t xml:space="preserve">0.83 </w:t>
            </w:r>
          </w:p>
        </w:tc>
      </w:tr>
      <w:tr w:rsidR="009B591F" w:rsidRPr="009A3755" w14:paraId="02B70AB4" w14:textId="77777777" w:rsidTr="00C737D5">
        <w:trPr>
          <w:trHeight w:val="284"/>
          <w:jc w:val="center"/>
        </w:trPr>
        <w:tc>
          <w:tcPr>
            <w:tcW w:w="878" w:type="pct"/>
          </w:tcPr>
          <w:p w14:paraId="57752167" w14:textId="77777777" w:rsidR="009B591F" w:rsidRPr="001652F5" w:rsidRDefault="009B591F" w:rsidP="00C737D5">
            <w:pPr>
              <w:ind w:firstLine="0"/>
              <w:jc w:val="left"/>
            </w:pPr>
            <w:proofErr w:type="spellStart"/>
            <w:r w:rsidRPr="001652F5">
              <w:t>breastw</w:t>
            </w:r>
            <w:proofErr w:type="spellEnd"/>
          </w:p>
        </w:tc>
        <w:tc>
          <w:tcPr>
            <w:tcW w:w="482" w:type="pct"/>
          </w:tcPr>
          <w:p w14:paraId="438F4F53" w14:textId="77777777" w:rsidR="009B591F" w:rsidRPr="001652F5" w:rsidRDefault="009B591F" w:rsidP="00C737D5">
            <w:pPr>
              <w:ind w:firstLine="0"/>
              <w:jc w:val="center"/>
            </w:pPr>
            <w:r w:rsidRPr="001652F5">
              <w:t xml:space="preserve">1.90 </w:t>
            </w:r>
          </w:p>
        </w:tc>
        <w:tc>
          <w:tcPr>
            <w:tcW w:w="400" w:type="pct"/>
          </w:tcPr>
          <w:p w14:paraId="6BE30B00" w14:textId="77777777" w:rsidR="009B591F" w:rsidRPr="001652F5" w:rsidRDefault="009B591F" w:rsidP="00C737D5">
            <w:pPr>
              <w:ind w:firstLine="0"/>
              <w:jc w:val="center"/>
            </w:pPr>
            <w:r w:rsidRPr="001652F5">
              <w:t xml:space="preserve">0.05 </w:t>
            </w:r>
          </w:p>
        </w:tc>
        <w:tc>
          <w:tcPr>
            <w:tcW w:w="400" w:type="pct"/>
          </w:tcPr>
          <w:p w14:paraId="0029F5C4" w14:textId="77777777" w:rsidR="009B591F" w:rsidRPr="001652F5" w:rsidRDefault="009B591F" w:rsidP="00C737D5">
            <w:pPr>
              <w:ind w:firstLine="0"/>
              <w:jc w:val="center"/>
            </w:pPr>
            <w:r w:rsidRPr="001652F5">
              <w:t xml:space="preserve">0.05 </w:t>
            </w:r>
          </w:p>
        </w:tc>
        <w:tc>
          <w:tcPr>
            <w:tcW w:w="400" w:type="pct"/>
          </w:tcPr>
          <w:p w14:paraId="64C60FEE" w14:textId="77777777" w:rsidR="009B591F" w:rsidRPr="001652F5" w:rsidRDefault="009B591F" w:rsidP="00C737D5">
            <w:pPr>
              <w:ind w:firstLine="0"/>
              <w:jc w:val="center"/>
            </w:pPr>
            <w:r w:rsidRPr="001652F5">
              <w:t xml:space="preserve">3.47 </w:t>
            </w:r>
          </w:p>
        </w:tc>
        <w:tc>
          <w:tcPr>
            <w:tcW w:w="451" w:type="pct"/>
          </w:tcPr>
          <w:p w14:paraId="1D5E125A" w14:textId="77777777" w:rsidR="009B591F" w:rsidRPr="001652F5" w:rsidRDefault="009B591F" w:rsidP="00C737D5">
            <w:pPr>
              <w:ind w:firstLine="0"/>
              <w:jc w:val="center"/>
            </w:pPr>
            <w:r w:rsidRPr="001652F5">
              <w:t xml:space="preserve">0.57 </w:t>
            </w:r>
          </w:p>
        </w:tc>
        <w:tc>
          <w:tcPr>
            <w:tcW w:w="623" w:type="pct"/>
          </w:tcPr>
          <w:p w14:paraId="3CF2D658" w14:textId="77777777" w:rsidR="009B591F" w:rsidRPr="001652F5" w:rsidRDefault="009B591F" w:rsidP="00C737D5">
            <w:pPr>
              <w:ind w:firstLine="0"/>
              <w:jc w:val="center"/>
            </w:pPr>
            <w:r w:rsidRPr="001652F5">
              <w:t xml:space="preserve">0.91 </w:t>
            </w:r>
          </w:p>
        </w:tc>
        <w:tc>
          <w:tcPr>
            <w:tcW w:w="551" w:type="pct"/>
          </w:tcPr>
          <w:p w14:paraId="4B15CB08" w14:textId="77777777" w:rsidR="009B591F" w:rsidRPr="001652F5" w:rsidRDefault="009B591F" w:rsidP="00C737D5">
            <w:pPr>
              <w:ind w:firstLine="0"/>
              <w:jc w:val="center"/>
            </w:pPr>
            <w:r w:rsidRPr="001652F5">
              <w:t xml:space="preserve">0.92 </w:t>
            </w:r>
          </w:p>
        </w:tc>
        <w:tc>
          <w:tcPr>
            <w:tcW w:w="814" w:type="pct"/>
          </w:tcPr>
          <w:p w14:paraId="1E1ABC50" w14:textId="77777777" w:rsidR="009B591F" w:rsidRPr="001652F5" w:rsidRDefault="009B591F" w:rsidP="00C737D5">
            <w:pPr>
              <w:ind w:firstLine="0"/>
              <w:jc w:val="center"/>
            </w:pPr>
            <w:r w:rsidRPr="001652F5">
              <w:t xml:space="preserve">0.88 </w:t>
            </w:r>
          </w:p>
        </w:tc>
      </w:tr>
      <w:tr w:rsidR="009B591F" w:rsidRPr="009A3755" w14:paraId="380CF2FE" w14:textId="77777777" w:rsidTr="00C737D5">
        <w:trPr>
          <w:trHeight w:val="284"/>
          <w:jc w:val="center"/>
        </w:trPr>
        <w:tc>
          <w:tcPr>
            <w:tcW w:w="878" w:type="pct"/>
          </w:tcPr>
          <w:p w14:paraId="4322535D" w14:textId="77777777" w:rsidR="009B591F" w:rsidRPr="001652F5" w:rsidRDefault="009B591F" w:rsidP="00C737D5">
            <w:pPr>
              <w:ind w:firstLine="0"/>
              <w:jc w:val="left"/>
            </w:pPr>
            <w:r w:rsidRPr="001652F5">
              <w:t>diabetes</w:t>
            </w:r>
          </w:p>
        </w:tc>
        <w:tc>
          <w:tcPr>
            <w:tcW w:w="482" w:type="pct"/>
          </w:tcPr>
          <w:p w14:paraId="16E4E491" w14:textId="77777777" w:rsidR="009B591F" w:rsidRPr="001652F5" w:rsidRDefault="009B591F" w:rsidP="00C737D5">
            <w:pPr>
              <w:ind w:firstLine="0"/>
              <w:jc w:val="center"/>
            </w:pPr>
            <w:r w:rsidRPr="001652F5">
              <w:t xml:space="preserve">1.87 </w:t>
            </w:r>
          </w:p>
        </w:tc>
        <w:tc>
          <w:tcPr>
            <w:tcW w:w="400" w:type="pct"/>
          </w:tcPr>
          <w:p w14:paraId="6621479F" w14:textId="77777777" w:rsidR="009B591F" w:rsidRPr="001652F5" w:rsidRDefault="009B591F" w:rsidP="00C737D5">
            <w:pPr>
              <w:ind w:firstLine="0"/>
              <w:jc w:val="center"/>
            </w:pPr>
            <w:r w:rsidRPr="001652F5">
              <w:t xml:space="preserve">0.22 </w:t>
            </w:r>
          </w:p>
        </w:tc>
        <w:tc>
          <w:tcPr>
            <w:tcW w:w="400" w:type="pct"/>
          </w:tcPr>
          <w:p w14:paraId="25C57A67" w14:textId="77777777" w:rsidR="009B591F" w:rsidRPr="001652F5" w:rsidRDefault="009B591F" w:rsidP="00C737D5">
            <w:pPr>
              <w:ind w:firstLine="0"/>
              <w:jc w:val="center"/>
            </w:pPr>
            <w:r w:rsidRPr="001652F5">
              <w:t xml:space="preserve">0.49 </w:t>
            </w:r>
          </w:p>
        </w:tc>
        <w:tc>
          <w:tcPr>
            <w:tcW w:w="400" w:type="pct"/>
          </w:tcPr>
          <w:p w14:paraId="23F57A84" w14:textId="77777777" w:rsidR="009B591F" w:rsidRPr="001652F5" w:rsidRDefault="009B591F" w:rsidP="00C737D5">
            <w:pPr>
              <w:ind w:firstLine="0"/>
              <w:jc w:val="center"/>
            </w:pPr>
            <w:r w:rsidRPr="001652F5">
              <w:t xml:space="preserve">0.58 </w:t>
            </w:r>
          </w:p>
        </w:tc>
        <w:tc>
          <w:tcPr>
            <w:tcW w:w="451" w:type="pct"/>
          </w:tcPr>
          <w:p w14:paraId="1B69DD2B" w14:textId="77777777" w:rsidR="009B591F" w:rsidRPr="001652F5" w:rsidRDefault="009B591F" w:rsidP="00C737D5">
            <w:pPr>
              <w:ind w:firstLine="0"/>
              <w:jc w:val="center"/>
            </w:pPr>
            <w:r w:rsidRPr="001652F5">
              <w:t xml:space="preserve">0.37 </w:t>
            </w:r>
          </w:p>
        </w:tc>
        <w:tc>
          <w:tcPr>
            <w:tcW w:w="623" w:type="pct"/>
          </w:tcPr>
          <w:p w14:paraId="47566B79" w14:textId="77777777" w:rsidR="009B591F" w:rsidRPr="001652F5" w:rsidRDefault="009B591F" w:rsidP="00C737D5">
            <w:pPr>
              <w:ind w:firstLine="0"/>
              <w:jc w:val="center"/>
            </w:pPr>
            <w:r w:rsidRPr="001652F5">
              <w:t xml:space="preserve">0.57 </w:t>
            </w:r>
          </w:p>
        </w:tc>
        <w:tc>
          <w:tcPr>
            <w:tcW w:w="551" w:type="pct"/>
          </w:tcPr>
          <w:p w14:paraId="5965EB47" w14:textId="77777777" w:rsidR="009B591F" w:rsidRPr="001652F5" w:rsidRDefault="009B591F" w:rsidP="00C737D5">
            <w:pPr>
              <w:ind w:firstLine="0"/>
              <w:jc w:val="center"/>
            </w:pPr>
            <w:r w:rsidRPr="001652F5">
              <w:t xml:space="preserve">0.66 </w:t>
            </w:r>
          </w:p>
        </w:tc>
        <w:tc>
          <w:tcPr>
            <w:tcW w:w="814" w:type="pct"/>
          </w:tcPr>
          <w:p w14:paraId="35FFF955" w14:textId="77777777" w:rsidR="009B591F" w:rsidRPr="001652F5" w:rsidRDefault="009B591F" w:rsidP="00C737D5">
            <w:pPr>
              <w:ind w:firstLine="0"/>
              <w:jc w:val="center"/>
            </w:pPr>
            <w:r w:rsidRPr="001652F5">
              <w:t xml:space="preserve">0.57 </w:t>
            </w:r>
          </w:p>
        </w:tc>
      </w:tr>
      <w:tr w:rsidR="009B591F" w:rsidRPr="009A3755" w14:paraId="312C0548" w14:textId="77777777" w:rsidTr="00C737D5">
        <w:trPr>
          <w:trHeight w:val="284"/>
          <w:jc w:val="center"/>
        </w:trPr>
        <w:tc>
          <w:tcPr>
            <w:tcW w:w="878" w:type="pct"/>
          </w:tcPr>
          <w:p w14:paraId="63D2CE31" w14:textId="77777777" w:rsidR="009B591F" w:rsidRPr="001652F5" w:rsidRDefault="009B591F" w:rsidP="00C737D5">
            <w:pPr>
              <w:ind w:firstLine="0"/>
              <w:jc w:val="left"/>
            </w:pPr>
            <w:proofErr w:type="spellStart"/>
            <w:r w:rsidRPr="001652F5">
              <w:t>german</w:t>
            </w:r>
            <w:proofErr w:type="spellEnd"/>
          </w:p>
        </w:tc>
        <w:tc>
          <w:tcPr>
            <w:tcW w:w="482" w:type="pct"/>
          </w:tcPr>
          <w:p w14:paraId="293D186D" w14:textId="77777777" w:rsidR="009B591F" w:rsidRPr="001652F5" w:rsidRDefault="009B591F" w:rsidP="00C737D5">
            <w:pPr>
              <w:ind w:firstLine="0"/>
              <w:jc w:val="center"/>
            </w:pPr>
            <w:r w:rsidRPr="001652F5">
              <w:t xml:space="preserve">2.33 </w:t>
            </w:r>
          </w:p>
        </w:tc>
        <w:tc>
          <w:tcPr>
            <w:tcW w:w="400" w:type="pct"/>
          </w:tcPr>
          <w:p w14:paraId="27DED348" w14:textId="77777777" w:rsidR="009B591F" w:rsidRPr="001652F5" w:rsidRDefault="009B591F" w:rsidP="00C737D5">
            <w:pPr>
              <w:ind w:firstLine="0"/>
              <w:jc w:val="center"/>
            </w:pPr>
            <w:r w:rsidRPr="001652F5">
              <w:t xml:space="preserve">0.37 </w:t>
            </w:r>
          </w:p>
        </w:tc>
        <w:tc>
          <w:tcPr>
            <w:tcW w:w="400" w:type="pct"/>
          </w:tcPr>
          <w:p w14:paraId="2A5C4826" w14:textId="77777777" w:rsidR="009B591F" w:rsidRPr="001652F5" w:rsidRDefault="009B591F" w:rsidP="00C737D5">
            <w:pPr>
              <w:ind w:firstLine="0"/>
              <w:jc w:val="center"/>
            </w:pPr>
            <w:r w:rsidRPr="001652F5">
              <w:t xml:space="preserve">0.52 </w:t>
            </w:r>
          </w:p>
        </w:tc>
        <w:tc>
          <w:tcPr>
            <w:tcW w:w="400" w:type="pct"/>
          </w:tcPr>
          <w:p w14:paraId="3148AF39" w14:textId="77777777" w:rsidR="009B591F" w:rsidRPr="001652F5" w:rsidRDefault="009B591F" w:rsidP="00C737D5">
            <w:pPr>
              <w:ind w:firstLine="0"/>
              <w:jc w:val="center"/>
            </w:pPr>
            <w:r w:rsidRPr="001652F5">
              <w:t xml:space="preserve">0.35 </w:t>
            </w:r>
          </w:p>
        </w:tc>
        <w:tc>
          <w:tcPr>
            <w:tcW w:w="451" w:type="pct"/>
          </w:tcPr>
          <w:p w14:paraId="4C76FA3E" w14:textId="77777777" w:rsidR="009B591F" w:rsidRPr="001652F5" w:rsidRDefault="009B591F" w:rsidP="00C737D5">
            <w:pPr>
              <w:ind w:firstLine="0"/>
              <w:jc w:val="center"/>
            </w:pPr>
            <w:r w:rsidRPr="001652F5">
              <w:t xml:space="preserve">0.33 </w:t>
            </w:r>
          </w:p>
        </w:tc>
        <w:tc>
          <w:tcPr>
            <w:tcW w:w="623" w:type="pct"/>
          </w:tcPr>
          <w:p w14:paraId="0B6B02E1" w14:textId="77777777" w:rsidR="009B591F" w:rsidRPr="001652F5" w:rsidRDefault="009B591F" w:rsidP="00C737D5">
            <w:pPr>
              <w:ind w:firstLine="0"/>
              <w:jc w:val="center"/>
            </w:pPr>
            <w:r w:rsidRPr="001652F5">
              <w:t xml:space="preserve">0.47 </w:t>
            </w:r>
          </w:p>
        </w:tc>
        <w:tc>
          <w:tcPr>
            <w:tcW w:w="551" w:type="pct"/>
          </w:tcPr>
          <w:p w14:paraId="235A29DD" w14:textId="77777777" w:rsidR="009B591F" w:rsidRPr="001652F5" w:rsidRDefault="009B591F" w:rsidP="00C737D5">
            <w:pPr>
              <w:ind w:firstLine="0"/>
              <w:jc w:val="center"/>
            </w:pPr>
            <w:r w:rsidRPr="001652F5">
              <w:t xml:space="preserve">0.60 </w:t>
            </w:r>
          </w:p>
        </w:tc>
        <w:tc>
          <w:tcPr>
            <w:tcW w:w="814" w:type="pct"/>
          </w:tcPr>
          <w:p w14:paraId="5504B8A2" w14:textId="77777777" w:rsidR="009B591F" w:rsidRPr="001652F5" w:rsidRDefault="009B591F" w:rsidP="00C737D5">
            <w:pPr>
              <w:ind w:firstLine="0"/>
              <w:jc w:val="center"/>
            </w:pPr>
            <w:r w:rsidRPr="001652F5">
              <w:t xml:space="preserve">0.48 </w:t>
            </w:r>
          </w:p>
        </w:tc>
      </w:tr>
      <w:tr w:rsidR="009B591F" w:rsidRPr="009A3755" w14:paraId="3DED8F19" w14:textId="77777777" w:rsidTr="00C737D5">
        <w:trPr>
          <w:trHeight w:val="284"/>
          <w:jc w:val="center"/>
        </w:trPr>
        <w:tc>
          <w:tcPr>
            <w:tcW w:w="878" w:type="pct"/>
          </w:tcPr>
          <w:p w14:paraId="00D35A40" w14:textId="77777777" w:rsidR="009B591F" w:rsidRPr="001652F5" w:rsidRDefault="009B591F" w:rsidP="00C737D5">
            <w:pPr>
              <w:ind w:firstLine="0"/>
              <w:jc w:val="left"/>
            </w:pPr>
            <w:r w:rsidRPr="001652F5">
              <w:t>glass</w:t>
            </w:r>
          </w:p>
        </w:tc>
        <w:tc>
          <w:tcPr>
            <w:tcW w:w="482" w:type="pct"/>
          </w:tcPr>
          <w:p w14:paraId="4739FA7A" w14:textId="77777777" w:rsidR="009B591F" w:rsidRPr="001652F5" w:rsidRDefault="009B591F" w:rsidP="00C737D5">
            <w:pPr>
              <w:ind w:firstLine="0"/>
              <w:jc w:val="center"/>
            </w:pPr>
            <w:r w:rsidRPr="001652F5">
              <w:t xml:space="preserve">3.20 </w:t>
            </w:r>
          </w:p>
        </w:tc>
        <w:tc>
          <w:tcPr>
            <w:tcW w:w="400" w:type="pct"/>
          </w:tcPr>
          <w:p w14:paraId="164B0120" w14:textId="77777777" w:rsidR="009B591F" w:rsidRPr="001652F5" w:rsidRDefault="009B591F" w:rsidP="00C737D5">
            <w:pPr>
              <w:ind w:firstLine="0"/>
              <w:jc w:val="center"/>
            </w:pPr>
            <w:r w:rsidRPr="001652F5">
              <w:t xml:space="preserve">0.19 </w:t>
            </w:r>
          </w:p>
        </w:tc>
        <w:tc>
          <w:tcPr>
            <w:tcW w:w="400" w:type="pct"/>
          </w:tcPr>
          <w:p w14:paraId="5676EFA8" w14:textId="77777777" w:rsidR="009B591F" w:rsidRPr="001652F5" w:rsidRDefault="009B591F" w:rsidP="00C737D5">
            <w:pPr>
              <w:ind w:firstLine="0"/>
              <w:jc w:val="center"/>
            </w:pPr>
            <w:r w:rsidRPr="001652F5">
              <w:t xml:space="preserve">0.12 </w:t>
            </w:r>
          </w:p>
        </w:tc>
        <w:tc>
          <w:tcPr>
            <w:tcW w:w="400" w:type="pct"/>
          </w:tcPr>
          <w:p w14:paraId="2BD4E15D" w14:textId="77777777" w:rsidR="009B591F" w:rsidRPr="001652F5" w:rsidRDefault="009B591F" w:rsidP="00C737D5">
            <w:pPr>
              <w:ind w:firstLine="0"/>
              <w:jc w:val="center"/>
            </w:pPr>
            <w:r w:rsidRPr="001652F5">
              <w:t xml:space="preserve">3.31 </w:t>
            </w:r>
          </w:p>
        </w:tc>
        <w:tc>
          <w:tcPr>
            <w:tcW w:w="451" w:type="pct"/>
          </w:tcPr>
          <w:p w14:paraId="20D684C1" w14:textId="77777777" w:rsidR="009B591F" w:rsidRPr="001652F5" w:rsidRDefault="009B591F" w:rsidP="00C737D5">
            <w:pPr>
              <w:ind w:firstLine="0"/>
              <w:jc w:val="center"/>
            </w:pPr>
            <w:r w:rsidRPr="001652F5">
              <w:t xml:space="preserve">0.53 </w:t>
            </w:r>
          </w:p>
        </w:tc>
        <w:tc>
          <w:tcPr>
            <w:tcW w:w="623" w:type="pct"/>
          </w:tcPr>
          <w:p w14:paraId="60AF9D07" w14:textId="77777777" w:rsidR="009B591F" w:rsidRPr="001652F5" w:rsidRDefault="009B591F" w:rsidP="00C737D5">
            <w:pPr>
              <w:ind w:firstLine="0"/>
              <w:jc w:val="center"/>
            </w:pPr>
            <w:r w:rsidRPr="001652F5">
              <w:t xml:space="preserve">0.75 </w:t>
            </w:r>
          </w:p>
        </w:tc>
        <w:tc>
          <w:tcPr>
            <w:tcW w:w="551" w:type="pct"/>
          </w:tcPr>
          <w:p w14:paraId="4C28093B" w14:textId="77777777" w:rsidR="009B591F" w:rsidRPr="001652F5" w:rsidRDefault="009B591F" w:rsidP="00C737D5">
            <w:pPr>
              <w:ind w:firstLine="0"/>
              <w:jc w:val="center"/>
            </w:pPr>
            <w:r w:rsidRPr="001652F5">
              <w:t xml:space="preserve">0.80 </w:t>
            </w:r>
          </w:p>
        </w:tc>
        <w:tc>
          <w:tcPr>
            <w:tcW w:w="814" w:type="pct"/>
          </w:tcPr>
          <w:p w14:paraId="36F707A8" w14:textId="77777777" w:rsidR="009B591F" w:rsidRPr="001652F5" w:rsidRDefault="009B591F" w:rsidP="00C737D5">
            <w:pPr>
              <w:ind w:firstLine="0"/>
              <w:jc w:val="center"/>
            </w:pPr>
            <w:r w:rsidRPr="001652F5">
              <w:t xml:space="preserve">0.75 </w:t>
            </w:r>
          </w:p>
        </w:tc>
      </w:tr>
      <w:tr w:rsidR="009B591F" w:rsidRPr="009A3755" w14:paraId="0DCD58F8" w14:textId="77777777" w:rsidTr="00C737D5">
        <w:trPr>
          <w:trHeight w:val="284"/>
          <w:jc w:val="center"/>
        </w:trPr>
        <w:tc>
          <w:tcPr>
            <w:tcW w:w="878" w:type="pct"/>
          </w:tcPr>
          <w:p w14:paraId="5D978E78" w14:textId="77777777" w:rsidR="009B591F" w:rsidRPr="001652F5" w:rsidRDefault="009B591F" w:rsidP="00C737D5">
            <w:pPr>
              <w:ind w:firstLine="0"/>
              <w:jc w:val="left"/>
            </w:pPr>
            <w:proofErr w:type="spellStart"/>
            <w:r w:rsidRPr="001652F5">
              <w:t>haberman</w:t>
            </w:r>
            <w:proofErr w:type="spellEnd"/>
          </w:p>
        </w:tc>
        <w:tc>
          <w:tcPr>
            <w:tcW w:w="482" w:type="pct"/>
          </w:tcPr>
          <w:p w14:paraId="1A416A03" w14:textId="77777777" w:rsidR="009B591F" w:rsidRPr="001652F5" w:rsidRDefault="009B591F" w:rsidP="00C737D5">
            <w:pPr>
              <w:ind w:firstLine="0"/>
              <w:jc w:val="center"/>
            </w:pPr>
            <w:r w:rsidRPr="001652F5">
              <w:t xml:space="preserve">2.78 </w:t>
            </w:r>
          </w:p>
        </w:tc>
        <w:tc>
          <w:tcPr>
            <w:tcW w:w="400" w:type="pct"/>
          </w:tcPr>
          <w:p w14:paraId="5A8CB574" w14:textId="77777777" w:rsidR="009B591F" w:rsidRPr="001652F5" w:rsidRDefault="009B591F" w:rsidP="00C737D5">
            <w:pPr>
              <w:ind w:firstLine="0"/>
              <w:jc w:val="center"/>
            </w:pPr>
            <w:r w:rsidRPr="001652F5">
              <w:t xml:space="preserve">0.43 </w:t>
            </w:r>
          </w:p>
        </w:tc>
        <w:tc>
          <w:tcPr>
            <w:tcW w:w="400" w:type="pct"/>
          </w:tcPr>
          <w:p w14:paraId="6319FE1A" w14:textId="77777777" w:rsidR="009B591F" w:rsidRPr="001652F5" w:rsidRDefault="009B591F" w:rsidP="00C737D5">
            <w:pPr>
              <w:ind w:firstLine="0"/>
              <w:jc w:val="center"/>
            </w:pPr>
            <w:r w:rsidRPr="001652F5">
              <w:t xml:space="preserve">0.46 </w:t>
            </w:r>
          </w:p>
        </w:tc>
        <w:tc>
          <w:tcPr>
            <w:tcW w:w="400" w:type="pct"/>
          </w:tcPr>
          <w:p w14:paraId="773618EA" w14:textId="77777777" w:rsidR="009B591F" w:rsidRPr="001652F5" w:rsidRDefault="009B591F" w:rsidP="00C737D5">
            <w:pPr>
              <w:ind w:firstLine="0"/>
              <w:jc w:val="center"/>
            </w:pPr>
            <w:r w:rsidRPr="001652F5">
              <w:t xml:space="preserve">0.18 </w:t>
            </w:r>
          </w:p>
        </w:tc>
        <w:tc>
          <w:tcPr>
            <w:tcW w:w="451" w:type="pct"/>
          </w:tcPr>
          <w:p w14:paraId="7166B14E" w14:textId="77777777" w:rsidR="009B591F" w:rsidRPr="001652F5" w:rsidRDefault="009B591F" w:rsidP="00C737D5">
            <w:pPr>
              <w:ind w:firstLine="0"/>
              <w:jc w:val="center"/>
            </w:pPr>
            <w:r w:rsidRPr="001652F5">
              <w:t xml:space="preserve">0.32 </w:t>
            </w:r>
          </w:p>
        </w:tc>
        <w:tc>
          <w:tcPr>
            <w:tcW w:w="623" w:type="pct"/>
          </w:tcPr>
          <w:p w14:paraId="0BACF78C" w14:textId="77777777" w:rsidR="009B591F" w:rsidRPr="001652F5" w:rsidRDefault="009B591F" w:rsidP="00C737D5">
            <w:pPr>
              <w:ind w:firstLine="0"/>
              <w:jc w:val="center"/>
            </w:pPr>
            <w:r w:rsidRPr="001652F5">
              <w:t xml:space="preserve">0.24 </w:t>
            </w:r>
          </w:p>
        </w:tc>
        <w:tc>
          <w:tcPr>
            <w:tcW w:w="551" w:type="pct"/>
          </w:tcPr>
          <w:p w14:paraId="05A1733B" w14:textId="77777777" w:rsidR="009B591F" w:rsidRPr="001652F5" w:rsidRDefault="009B591F" w:rsidP="00C737D5">
            <w:pPr>
              <w:ind w:firstLine="0"/>
              <w:jc w:val="center"/>
            </w:pPr>
            <w:r w:rsidRPr="001652F5">
              <w:t xml:space="preserve">0.35 </w:t>
            </w:r>
          </w:p>
        </w:tc>
        <w:tc>
          <w:tcPr>
            <w:tcW w:w="814" w:type="pct"/>
          </w:tcPr>
          <w:p w14:paraId="1DCE48D8" w14:textId="77777777" w:rsidR="009B591F" w:rsidRPr="001652F5" w:rsidRDefault="009B591F" w:rsidP="00C737D5">
            <w:pPr>
              <w:ind w:firstLine="0"/>
              <w:jc w:val="center"/>
            </w:pPr>
            <w:r w:rsidRPr="001652F5">
              <w:t xml:space="preserve">0.30 </w:t>
            </w:r>
          </w:p>
        </w:tc>
      </w:tr>
      <w:tr w:rsidR="009B591F" w:rsidRPr="009A3755" w14:paraId="14B715D2" w14:textId="77777777" w:rsidTr="00C737D5">
        <w:trPr>
          <w:trHeight w:val="284"/>
          <w:jc w:val="center"/>
        </w:trPr>
        <w:tc>
          <w:tcPr>
            <w:tcW w:w="878" w:type="pct"/>
          </w:tcPr>
          <w:p w14:paraId="19DAD50C" w14:textId="77777777" w:rsidR="009B591F" w:rsidRPr="001652F5" w:rsidRDefault="009B591F" w:rsidP="00C737D5">
            <w:pPr>
              <w:ind w:firstLine="0"/>
              <w:jc w:val="left"/>
            </w:pPr>
            <w:r w:rsidRPr="001652F5">
              <w:t>ionosphere</w:t>
            </w:r>
          </w:p>
        </w:tc>
        <w:tc>
          <w:tcPr>
            <w:tcW w:w="482" w:type="pct"/>
          </w:tcPr>
          <w:p w14:paraId="7B2BF49D" w14:textId="77777777" w:rsidR="009B591F" w:rsidRPr="001652F5" w:rsidRDefault="009B591F" w:rsidP="00C737D5">
            <w:pPr>
              <w:ind w:firstLine="0"/>
              <w:jc w:val="center"/>
            </w:pPr>
            <w:r w:rsidRPr="001652F5">
              <w:t xml:space="preserve">1.79 </w:t>
            </w:r>
          </w:p>
        </w:tc>
        <w:tc>
          <w:tcPr>
            <w:tcW w:w="400" w:type="pct"/>
          </w:tcPr>
          <w:p w14:paraId="60542145" w14:textId="77777777" w:rsidR="009B591F" w:rsidRPr="001652F5" w:rsidRDefault="009B591F" w:rsidP="00C737D5">
            <w:pPr>
              <w:ind w:firstLine="0"/>
              <w:jc w:val="center"/>
            </w:pPr>
            <w:r w:rsidRPr="001652F5">
              <w:t xml:space="preserve">0.39 </w:t>
            </w:r>
          </w:p>
        </w:tc>
        <w:tc>
          <w:tcPr>
            <w:tcW w:w="400" w:type="pct"/>
          </w:tcPr>
          <w:p w14:paraId="168D462F" w14:textId="77777777" w:rsidR="009B591F" w:rsidRPr="001652F5" w:rsidRDefault="009B591F" w:rsidP="00C737D5">
            <w:pPr>
              <w:ind w:firstLine="0"/>
              <w:jc w:val="center"/>
            </w:pPr>
            <w:r w:rsidRPr="001652F5">
              <w:t xml:space="preserve">0.21 </w:t>
            </w:r>
          </w:p>
        </w:tc>
        <w:tc>
          <w:tcPr>
            <w:tcW w:w="400" w:type="pct"/>
          </w:tcPr>
          <w:p w14:paraId="44CA450D" w14:textId="77777777" w:rsidR="009B591F" w:rsidRPr="001652F5" w:rsidRDefault="009B591F" w:rsidP="00C737D5">
            <w:pPr>
              <w:ind w:firstLine="0"/>
              <w:jc w:val="center"/>
            </w:pPr>
            <w:r w:rsidRPr="001652F5">
              <w:t xml:space="preserve">0.61 </w:t>
            </w:r>
          </w:p>
        </w:tc>
        <w:tc>
          <w:tcPr>
            <w:tcW w:w="451" w:type="pct"/>
          </w:tcPr>
          <w:p w14:paraId="1EC7E49B" w14:textId="77777777" w:rsidR="009B591F" w:rsidRPr="001652F5" w:rsidRDefault="009B591F" w:rsidP="00C737D5">
            <w:pPr>
              <w:ind w:firstLine="0"/>
              <w:jc w:val="center"/>
            </w:pPr>
            <w:r w:rsidRPr="001652F5">
              <w:t xml:space="preserve">0.46 </w:t>
            </w:r>
          </w:p>
        </w:tc>
        <w:tc>
          <w:tcPr>
            <w:tcW w:w="623" w:type="pct"/>
          </w:tcPr>
          <w:p w14:paraId="7599E2D3" w14:textId="77777777" w:rsidR="009B591F" w:rsidRPr="001652F5" w:rsidRDefault="009B591F" w:rsidP="00C737D5">
            <w:pPr>
              <w:ind w:firstLine="0"/>
              <w:jc w:val="center"/>
            </w:pPr>
            <w:r w:rsidRPr="001652F5">
              <w:t xml:space="preserve">0.84 </w:t>
            </w:r>
          </w:p>
        </w:tc>
        <w:tc>
          <w:tcPr>
            <w:tcW w:w="551" w:type="pct"/>
          </w:tcPr>
          <w:p w14:paraId="2B9FB4A9" w14:textId="77777777" w:rsidR="009B591F" w:rsidRPr="001652F5" w:rsidRDefault="009B591F" w:rsidP="00C737D5">
            <w:pPr>
              <w:ind w:firstLine="0"/>
              <w:jc w:val="center"/>
            </w:pPr>
            <w:r w:rsidRPr="001652F5">
              <w:t xml:space="preserve">0.87 </w:t>
            </w:r>
          </w:p>
        </w:tc>
        <w:tc>
          <w:tcPr>
            <w:tcW w:w="814" w:type="pct"/>
          </w:tcPr>
          <w:p w14:paraId="28E2828D" w14:textId="77777777" w:rsidR="009B591F" w:rsidRPr="001652F5" w:rsidRDefault="009B591F" w:rsidP="00C737D5">
            <w:pPr>
              <w:ind w:firstLine="0"/>
              <w:jc w:val="center"/>
            </w:pPr>
            <w:r w:rsidRPr="001652F5">
              <w:t xml:space="preserve">0.82 </w:t>
            </w:r>
          </w:p>
        </w:tc>
      </w:tr>
      <w:tr w:rsidR="009B591F" w:rsidRPr="009A3755" w14:paraId="6ACEC8A6" w14:textId="77777777" w:rsidTr="00C737D5">
        <w:trPr>
          <w:trHeight w:val="284"/>
          <w:jc w:val="center"/>
        </w:trPr>
        <w:tc>
          <w:tcPr>
            <w:tcW w:w="878" w:type="pct"/>
          </w:tcPr>
          <w:p w14:paraId="4ECCCE6A" w14:textId="77777777" w:rsidR="009B591F" w:rsidRPr="001652F5" w:rsidRDefault="009B591F" w:rsidP="00C737D5">
            <w:pPr>
              <w:ind w:firstLine="0"/>
              <w:jc w:val="left"/>
            </w:pPr>
            <w:r w:rsidRPr="001652F5">
              <w:t>movement</w:t>
            </w:r>
          </w:p>
        </w:tc>
        <w:tc>
          <w:tcPr>
            <w:tcW w:w="482" w:type="pct"/>
          </w:tcPr>
          <w:p w14:paraId="22178A08" w14:textId="77777777" w:rsidR="009B591F" w:rsidRPr="001652F5" w:rsidRDefault="009B591F" w:rsidP="00C737D5">
            <w:pPr>
              <w:ind w:firstLine="0"/>
              <w:jc w:val="center"/>
            </w:pPr>
            <w:r w:rsidRPr="001652F5">
              <w:t xml:space="preserve">14.00 </w:t>
            </w:r>
          </w:p>
        </w:tc>
        <w:tc>
          <w:tcPr>
            <w:tcW w:w="400" w:type="pct"/>
          </w:tcPr>
          <w:p w14:paraId="7C17205B" w14:textId="77777777" w:rsidR="009B591F" w:rsidRPr="001652F5" w:rsidRDefault="009B591F" w:rsidP="00C737D5">
            <w:pPr>
              <w:ind w:firstLine="0"/>
              <w:jc w:val="center"/>
            </w:pPr>
            <w:r w:rsidRPr="001652F5">
              <w:t xml:space="preserve">0.44 </w:t>
            </w:r>
          </w:p>
        </w:tc>
        <w:tc>
          <w:tcPr>
            <w:tcW w:w="400" w:type="pct"/>
          </w:tcPr>
          <w:p w14:paraId="1E413FE4" w14:textId="77777777" w:rsidR="009B591F" w:rsidRPr="001652F5" w:rsidRDefault="009B591F" w:rsidP="00C737D5">
            <w:pPr>
              <w:ind w:firstLine="0"/>
              <w:jc w:val="center"/>
            </w:pPr>
            <w:r w:rsidRPr="001652F5">
              <w:t xml:space="preserve">0.06 </w:t>
            </w:r>
          </w:p>
        </w:tc>
        <w:tc>
          <w:tcPr>
            <w:tcW w:w="400" w:type="pct"/>
          </w:tcPr>
          <w:p w14:paraId="483CD8FB" w14:textId="77777777" w:rsidR="009B591F" w:rsidRPr="001652F5" w:rsidRDefault="009B591F" w:rsidP="00C737D5">
            <w:pPr>
              <w:ind w:firstLine="0"/>
              <w:jc w:val="center"/>
            </w:pPr>
            <w:r w:rsidRPr="001652F5">
              <w:t xml:space="preserve">0.98 </w:t>
            </w:r>
          </w:p>
        </w:tc>
        <w:tc>
          <w:tcPr>
            <w:tcW w:w="451" w:type="pct"/>
          </w:tcPr>
          <w:p w14:paraId="615CF624" w14:textId="77777777" w:rsidR="009B591F" w:rsidRPr="001652F5" w:rsidRDefault="009B591F" w:rsidP="00C737D5">
            <w:pPr>
              <w:ind w:firstLine="0"/>
              <w:jc w:val="center"/>
            </w:pPr>
            <w:r w:rsidRPr="001652F5">
              <w:t xml:space="preserve">0.47 </w:t>
            </w:r>
          </w:p>
        </w:tc>
        <w:tc>
          <w:tcPr>
            <w:tcW w:w="623" w:type="pct"/>
          </w:tcPr>
          <w:p w14:paraId="465B9E91" w14:textId="77777777" w:rsidR="009B591F" w:rsidRPr="001652F5" w:rsidRDefault="009B591F" w:rsidP="00C737D5">
            <w:pPr>
              <w:ind w:firstLine="0"/>
              <w:jc w:val="center"/>
            </w:pPr>
            <w:r w:rsidRPr="001652F5">
              <w:t xml:space="preserve">0.59 </w:t>
            </w:r>
          </w:p>
        </w:tc>
        <w:tc>
          <w:tcPr>
            <w:tcW w:w="551" w:type="pct"/>
          </w:tcPr>
          <w:p w14:paraId="43DEF233" w14:textId="77777777" w:rsidR="009B591F" w:rsidRPr="001652F5" w:rsidRDefault="009B591F" w:rsidP="00C737D5">
            <w:pPr>
              <w:ind w:firstLine="0"/>
              <w:jc w:val="center"/>
            </w:pPr>
            <w:r w:rsidRPr="001652F5">
              <w:t xml:space="preserve">0.77 </w:t>
            </w:r>
          </w:p>
        </w:tc>
        <w:tc>
          <w:tcPr>
            <w:tcW w:w="814" w:type="pct"/>
          </w:tcPr>
          <w:p w14:paraId="5AFE59FB" w14:textId="77777777" w:rsidR="009B591F" w:rsidRPr="001652F5" w:rsidRDefault="009B591F" w:rsidP="00C737D5">
            <w:pPr>
              <w:ind w:firstLine="0"/>
              <w:jc w:val="center"/>
            </w:pPr>
            <w:r w:rsidRPr="001652F5">
              <w:t xml:space="preserve">0.69 </w:t>
            </w:r>
          </w:p>
        </w:tc>
      </w:tr>
      <w:tr w:rsidR="009B591F" w:rsidRPr="009A3755" w14:paraId="1907CBC4" w14:textId="77777777" w:rsidTr="00C737D5">
        <w:trPr>
          <w:trHeight w:val="284"/>
          <w:jc w:val="center"/>
        </w:trPr>
        <w:tc>
          <w:tcPr>
            <w:tcW w:w="878" w:type="pct"/>
          </w:tcPr>
          <w:p w14:paraId="19F479AD" w14:textId="77777777" w:rsidR="009B591F" w:rsidRPr="001652F5" w:rsidRDefault="009B591F" w:rsidP="00C737D5">
            <w:pPr>
              <w:ind w:firstLine="0"/>
              <w:jc w:val="left"/>
            </w:pPr>
            <w:proofErr w:type="spellStart"/>
            <w:r w:rsidRPr="001652F5">
              <w:t>satimage</w:t>
            </w:r>
            <w:proofErr w:type="spellEnd"/>
          </w:p>
        </w:tc>
        <w:tc>
          <w:tcPr>
            <w:tcW w:w="482" w:type="pct"/>
          </w:tcPr>
          <w:p w14:paraId="52EC8E94" w14:textId="77777777" w:rsidR="009B591F" w:rsidRPr="001652F5" w:rsidRDefault="009B591F" w:rsidP="00C737D5">
            <w:pPr>
              <w:ind w:firstLine="0"/>
              <w:jc w:val="center"/>
            </w:pPr>
            <w:r w:rsidRPr="001652F5">
              <w:t xml:space="preserve">8.15 </w:t>
            </w:r>
          </w:p>
        </w:tc>
        <w:tc>
          <w:tcPr>
            <w:tcW w:w="400" w:type="pct"/>
          </w:tcPr>
          <w:p w14:paraId="5826AE76" w14:textId="77777777" w:rsidR="009B591F" w:rsidRPr="001652F5" w:rsidRDefault="009B591F" w:rsidP="00C737D5">
            <w:pPr>
              <w:ind w:firstLine="0"/>
              <w:jc w:val="center"/>
            </w:pPr>
            <w:r w:rsidRPr="001652F5">
              <w:t xml:space="preserve">0.04 </w:t>
            </w:r>
          </w:p>
        </w:tc>
        <w:tc>
          <w:tcPr>
            <w:tcW w:w="400" w:type="pct"/>
          </w:tcPr>
          <w:p w14:paraId="5EFFD7E1" w14:textId="77777777" w:rsidR="009B591F" w:rsidRPr="001652F5" w:rsidRDefault="009B591F" w:rsidP="00C737D5">
            <w:pPr>
              <w:ind w:firstLine="0"/>
              <w:jc w:val="center"/>
            </w:pPr>
            <w:r w:rsidRPr="001652F5">
              <w:t xml:space="preserve">0.01 </w:t>
            </w:r>
          </w:p>
        </w:tc>
        <w:tc>
          <w:tcPr>
            <w:tcW w:w="400" w:type="pct"/>
          </w:tcPr>
          <w:p w14:paraId="1809CBFA" w14:textId="77777777" w:rsidR="009B591F" w:rsidRPr="001652F5" w:rsidRDefault="009B591F" w:rsidP="00C737D5">
            <w:pPr>
              <w:ind w:firstLine="0"/>
              <w:jc w:val="center"/>
            </w:pPr>
            <w:r w:rsidRPr="001652F5">
              <w:t xml:space="preserve">5.01 </w:t>
            </w:r>
          </w:p>
        </w:tc>
        <w:tc>
          <w:tcPr>
            <w:tcW w:w="451" w:type="pct"/>
          </w:tcPr>
          <w:p w14:paraId="4AE2E540" w14:textId="77777777" w:rsidR="009B591F" w:rsidRPr="001652F5" w:rsidRDefault="009B591F" w:rsidP="00C737D5">
            <w:pPr>
              <w:ind w:firstLine="0"/>
              <w:jc w:val="center"/>
            </w:pPr>
            <w:r w:rsidRPr="001652F5">
              <w:t xml:space="preserve">0.59 </w:t>
            </w:r>
          </w:p>
        </w:tc>
        <w:tc>
          <w:tcPr>
            <w:tcW w:w="623" w:type="pct"/>
          </w:tcPr>
          <w:p w14:paraId="7D81A143" w14:textId="77777777" w:rsidR="009B591F" w:rsidRPr="001652F5" w:rsidRDefault="009B591F" w:rsidP="00C737D5">
            <w:pPr>
              <w:ind w:firstLine="0"/>
              <w:jc w:val="center"/>
            </w:pPr>
            <w:r w:rsidRPr="001652F5">
              <w:t xml:space="preserve">0.95 </w:t>
            </w:r>
          </w:p>
        </w:tc>
        <w:tc>
          <w:tcPr>
            <w:tcW w:w="551" w:type="pct"/>
          </w:tcPr>
          <w:p w14:paraId="71147F72" w14:textId="77777777" w:rsidR="009B591F" w:rsidRPr="001652F5" w:rsidRDefault="009B591F" w:rsidP="00C737D5">
            <w:pPr>
              <w:ind w:firstLine="0"/>
              <w:jc w:val="center"/>
            </w:pPr>
            <w:r w:rsidRPr="001652F5">
              <w:t xml:space="preserve">0.97 </w:t>
            </w:r>
          </w:p>
        </w:tc>
        <w:tc>
          <w:tcPr>
            <w:tcW w:w="814" w:type="pct"/>
          </w:tcPr>
          <w:p w14:paraId="3A6A3F36" w14:textId="77777777" w:rsidR="009B591F" w:rsidRPr="001652F5" w:rsidRDefault="009B591F" w:rsidP="00C737D5">
            <w:pPr>
              <w:ind w:firstLine="0"/>
              <w:jc w:val="center"/>
            </w:pPr>
            <w:r w:rsidRPr="001652F5">
              <w:t xml:space="preserve">0.94 </w:t>
            </w:r>
          </w:p>
        </w:tc>
      </w:tr>
      <w:tr w:rsidR="009B591F" w:rsidRPr="009A3755" w14:paraId="21F9D7DA" w14:textId="77777777" w:rsidTr="00C737D5">
        <w:trPr>
          <w:trHeight w:val="284"/>
          <w:jc w:val="center"/>
        </w:trPr>
        <w:tc>
          <w:tcPr>
            <w:tcW w:w="878" w:type="pct"/>
          </w:tcPr>
          <w:p w14:paraId="5B20ED2D" w14:textId="77777777" w:rsidR="009B591F" w:rsidRPr="001652F5" w:rsidRDefault="009B591F" w:rsidP="00C737D5">
            <w:pPr>
              <w:ind w:firstLine="0"/>
              <w:jc w:val="left"/>
            </w:pPr>
            <w:r w:rsidRPr="001652F5">
              <w:t>Segment*</w:t>
            </w:r>
          </w:p>
        </w:tc>
        <w:tc>
          <w:tcPr>
            <w:tcW w:w="482" w:type="pct"/>
          </w:tcPr>
          <w:p w14:paraId="1937C26C" w14:textId="77777777" w:rsidR="009B591F" w:rsidRPr="001652F5" w:rsidRDefault="009B591F" w:rsidP="00C737D5">
            <w:pPr>
              <w:ind w:firstLine="0"/>
              <w:jc w:val="center"/>
            </w:pPr>
            <w:r w:rsidRPr="001652F5">
              <w:t xml:space="preserve">6.32 </w:t>
            </w:r>
          </w:p>
        </w:tc>
        <w:tc>
          <w:tcPr>
            <w:tcW w:w="400" w:type="pct"/>
          </w:tcPr>
          <w:p w14:paraId="0B2A725E" w14:textId="77777777" w:rsidR="009B591F" w:rsidRPr="001652F5" w:rsidRDefault="009B591F" w:rsidP="00C737D5">
            <w:pPr>
              <w:ind w:firstLine="0"/>
              <w:jc w:val="center"/>
            </w:pPr>
            <w:r w:rsidRPr="001652F5">
              <w:t xml:space="preserve">0.04 </w:t>
            </w:r>
          </w:p>
        </w:tc>
        <w:tc>
          <w:tcPr>
            <w:tcW w:w="400" w:type="pct"/>
          </w:tcPr>
          <w:p w14:paraId="76723E69" w14:textId="77777777" w:rsidR="009B591F" w:rsidRPr="001652F5" w:rsidRDefault="009B591F" w:rsidP="00C737D5">
            <w:pPr>
              <w:ind w:firstLine="0"/>
              <w:jc w:val="center"/>
            </w:pPr>
            <w:r w:rsidRPr="001652F5">
              <w:t xml:space="preserve">0.03 </w:t>
            </w:r>
          </w:p>
        </w:tc>
        <w:tc>
          <w:tcPr>
            <w:tcW w:w="400" w:type="pct"/>
          </w:tcPr>
          <w:p w14:paraId="17D1402D" w14:textId="77777777" w:rsidR="009B591F" w:rsidRPr="001652F5" w:rsidRDefault="009B591F" w:rsidP="00C737D5">
            <w:pPr>
              <w:ind w:firstLine="0"/>
              <w:jc w:val="center"/>
            </w:pPr>
            <w:r w:rsidRPr="001652F5">
              <w:t xml:space="preserve">1.81 </w:t>
            </w:r>
          </w:p>
        </w:tc>
        <w:tc>
          <w:tcPr>
            <w:tcW w:w="451" w:type="pct"/>
          </w:tcPr>
          <w:p w14:paraId="5197C5E7" w14:textId="77777777" w:rsidR="009B591F" w:rsidRPr="001652F5" w:rsidRDefault="009B591F" w:rsidP="00C737D5">
            <w:pPr>
              <w:ind w:firstLine="0"/>
              <w:jc w:val="center"/>
            </w:pPr>
            <w:r w:rsidRPr="001652F5">
              <w:t xml:space="preserve">0.58 </w:t>
            </w:r>
          </w:p>
        </w:tc>
        <w:tc>
          <w:tcPr>
            <w:tcW w:w="623" w:type="pct"/>
          </w:tcPr>
          <w:p w14:paraId="46901AAA" w14:textId="77777777" w:rsidR="009B591F" w:rsidRPr="001652F5" w:rsidRDefault="009B591F" w:rsidP="00C737D5">
            <w:pPr>
              <w:ind w:firstLine="0"/>
              <w:jc w:val="center"/>
            </w:pPr>
            <w:r w:rsidRPr="001652F5">
              <w:t xml:space="preserve">0.97 </w:t>
            </w:r>
          </w:p>
        </w:tc>
        <w:tc>
          <w:tcPr>
            <w:tcW w:w="551" w:type="pct"/>
          </w:tcPr>
          <w:p w14:paraId="215BCD3E" w14:textId="77777777" w:rsidR="009B591F" w:rsidRPr="001652F5" w:rsidRDefault="009B591F" w:rsidP="00C737D5">
            <w:pPr>
              <w:ind w:firstLine="0"/>
              <w:jc w:val="center"/>
            </w:pPr>
            <w:r w:rsidRPr="001652F5">
              <w:t xml:space="preserve">0.98 </w:t>
            </w:r>
          </w:p>
        </w:tc>
        <w:tc>
          <w:tcPr>
            <w:tcW w:w="814" w:type="pct"/>
          </w:tcPr>
          <w:p w14:paraId="59DD8310" w14:textId="77777777" w:rsidR="009B591F" w:rsidRPr="001652F5" w:rsidRDefault="009B591F" w:rsidP="00C737D5">
            <w:pPr>
              <w:ind w:firstLine="0"/>
              <w:jc w:val="center"/>
            </w:pPr>
            <w:r w:rsidRPr="001652F5">
              <w:t xml:space="preserve">0.97 </w:t>
            </w:r>
          </w:p>
        </w:tc>
      </w:tr>
      <w:tr w:rsidR="009B591F" w:rsidRPr="009A3755" w14:paraId="3A3A78D1" w14:textId="77777777" w:rsidTr="00C737D5">
        <w:trPr>
          <w:trHeight w:val="284"/>
          <w:jc w:val="center"/>
        </w:trPr>
        <w:tc>
          <w:tcPr>
            <w:tcW w:w="878" w:type="pct"/>
          </w:tcPr>
          <w:p w14:paraId="08DA9446" w14:textId="77777777" w:rsidR="009B591F" w:rsidRPr="001652F5" w:rsidRDefault="009B591F" w:rsidP="00C737D5">
            <w:pPr>
              <w:ind w:firstLine="0"/>
              <w:jc w:val="left"/>
            </w:pPr>
            <w:r w:rsidRPr="001652F5">
              <w:t>sonar</w:t>
            </w:r>
          </w:p>
        </w:tc>
        <w:tc>
          <w:tcPr>
            <w:tcW w:w="482" w:type="pct"/>
          </w:tcPr>
          <w:p w14:paraId="4476FF3F" w14:textId="77777777" w:rsidR="009B591F" w:rsidRPr="001652F5" w:rsidRDefault="009B591F" w:rsidP="00C737D5">
            <w:pPr>
              <w:ind w:firstLine="0"/>
              <w:jc w:val="center"/>
            </w:pPr>
            <w:r w:rsidRPr="001652F5">
              <w:t xml:space="preserve">1.14 </w:t>
            </w:r>
          </w:p>
        </w:tc>
        <w:tc>
          <w:tcPr>
            <w:tcW w:w="400" w:type="pct"/>
          </w:tcPr>
          <w:p w14:paraId="242AE81C" w14:textId="77777777" w:rsidR="009B591F" w:rsidRPr="001652F5" w:rsidRDefault="009B591F" w:rsidP="00C737D5">
            <w:pPr>
              <w:ind w:firstLine="0"/>
              <w:jc w:val="center"/>
            </w:pPr>
            <w:r w:rsidRPr="001652F5">
              <w:t xml:space="preserve">0.16 </w:t>
            </w:r>
          </w:p>
        </w:tc>
        <w:tc>
          <w:tcPr>
            <w:tcW w:w="400" w:type="pct"/>
          </w:tcPr>
          <w:p w14:paraId="1D1733F2" w14:textId="77777777" w:rsidR="009B591F" w:rsidRPr="001652F5" w:rsidRDefault="009B591F" w:rsidP="00C737D5">
            <w:pPr>
              <w:ind w:firstLine="0"/>
              <w:jc w:val="center"/>
            </w:pPr>
            <w:r w:rsidRPr="001652F5">
              <w:t xml:space="preserve">0.34 </w:t>
            </w:r>
          </w:p>
        </w:tc>
        <w:tc>
          <w:tcPr>
            <w:tcW w:w="400" w:type="pct"/>
          </w:tcPr>
          <w:p w14:paraId="1E30801E" w14:textId="77777777" w:rsidR="009B591F" w:rsidRPr="001652F5" w:rsidRDefault="009B591F" w:rsidP="00C737D5">
            <w:pPr>
              <w:ind w:firstLine="0"/>
              <w:jc w:val="center"/>
            </w:pPr>
            <w:r w:rsidRPr="001652F5">
              <w:t xml:space="preserve">0.46 </w:t>
            </w:r>
          </w:p>
        </w:tc>
        <w:tc>
          <w:tcPr>
            <w:tcW w:w="451" w:type="pct"/>
          </w:tcPr>
          <w:p w14:paraId="45AFB107" w14:textId="77777777" w:rsidR="009B591F" w:rsidRPr="001652F5" w:rsidRDefault="009B591F" w:rsidP="00C737D5">
            <w:pPr>
              <w:ind w:firstLine="0"/>
              <w:jc w:val="center"/>
            </w:pPr>
            <w:r w:rsidRPr="001652F5">
              <w:t xml:space="preserve">0.47 </w:t>
            </w:r>
          </w:p>
        </w:tc>
        <w:tc>
          <w:tcPr>
            <w:tcW w:w="623" w:type="pct"/>
          </w:tcPr>
          <w:p w14:paraId="002720E1" w14:textId="77777777" w:rsidR="009B591F" w:rsidRPr="001652F5" w:rsidRDefault="009B591F" w:rsidP="00C737D5">
            <w:pPr>
              <w:ind w:firstLine="0"/>
              <w:jc w:val="center"/>
            </w:pPr>
            <w:r w:rsidRPr="001652F5">
              <w:t xml:space="preserve">0.59 </w:t>
            </w:r>
          </w:p>
        </w:tc>
        <w:tc>
          <w:tcPr>
            <w:tcW w:w="551" w:type="pct"/>
          </w:tcPr>
          <w:p w14:paraId="78250837" w14:textId="77777777" w:rsidR="009B591F" w:rsidRPr="001652F5" w:rsidRDefault="009B591F" w:rsidP="00C737D5">
            <w:pPr>
              <w:ind w:firstLine="0"/>
              <w:jc w:val="center"/>
            </w:pPr>
            <w:r w:rsidRPr="001652F5">
              <w:t xml:space="preserve">0.58 </w:t>
            </w:r>
          </w:p>
        </w:tc>
        <w:tc>
          <w:tcPr>
            <w:tcW w:w="814" w:type="pct"/>
          </w:tcPr>
          <w:p w14:paraId="3FB913D4" w14:textId="77777777" w:rsidR="009B591F" w:rsidRPr="001652F5" w:rsidRDefault="009B591F" w:rsidP="00C737D5">
            <w:pPr>
              <w:ind w:firstLine="0"/>
              <w:jc w:val="center"/>
            </w:pPr>
            <w:r w:rsidRPr="001652F5">
              <w:t xml:space="preserve">0.62 </w:t>
            </w:r>
          </w:p>
        </w:tc>
      </w:tr>
      <w:tr w:rsidR="009B591F" w:rsidRPr="009A3755" w14:paraId="73F900AB" w14:textId="77777777" w:rsidTr="00C737D5">
        <w:trPr>
          <w:trHeight w:val="284"/>
          <w:jc w:val="center"/>
        </w:trPr>
        <w:tc>
          <w:tcPr>
            <w:tcW w:w="878" w:type="pct"/>
          </w:tcPr>
          <w:p w14:paraId="7039CABB" w14:textId="77777777" w:rsidR="009B591F" w:rsidRPr="001652F5" w:rsidRDefault="009B591F" w:rsidP="00C737D5">
            <w:pPr>
              <w:ind w:firstLine="0"/>
              <w:jc w:val="left"/>
            </w:pPr>
            <w:proofErr w:type="spellStart"/>
            <w:r w:rsidRPr="001652F5">
              <w:t>spect</w:t>
            </w:r>
            <w:proofErr w:type="spellEnd"/>
          </w:p>
        </w:tc>
        <w:tc>
          <w:tcPr>
            <w:tcW w:w="482" w:type="pct"/>
          </w:tcPr>
          <w:p w14:paraId="74235BD8" w14:textId="77777777" w:rsidR="009B591F" w:rsidRPr="001652F5" w:rsidRDefault="009B591F" w:rsidP="00C737D5">
            <w:pPr>
              <w:ind w:firstLine="0"/>
              <w:jc w:val="center"/>
            </w:pPr>
            <w:r w:rsidRPr="001652F5">
              <w:t xml:space="preserve">3.85 </w:t>
            </w:r>
          </w:p>
        </w:tc>
        <w:tc>
          <w:tcPr>
            <w:tcW w:w="400" w:type="pct"/>
          </w:tcPr>
          <w:p w14:paraId="0B876DAD" w14:textId="77777777" w:rsidR="009B591F" w:rsidRPr="001652F5" w:rsidRDefault="009B591F" w:rsidP="00C737D5">
            <w:pPr>
              <w:ind w:firstLine="0"/>
              <w:jc w:val="center"/>
            </w:pPr>
            <w:r w:rsidRPr="001652F5">
              <w:t xml:space="preserve">0.61 </w:t>
            </w:r>
          </w:p>
        </w:tc>
        <w:tc>
          <w:tcPr>
            <w:tcW w:w="400" w:type="pct"/>
          </w:tcPr>
          <w:p w14:paraId="6587313B" w14:textId="77777777" w:rsidR="009B591F" w:rsidRPr="001652F5" w:rsidRDefault="009B591F" w:rsidP="00C737D5">
            <w:pPr>
              <w:ind w:firstLine="0"/>
              <w:jc w:val="center"/>
            </w:pPr>
            <w:r w:rsidRPr="001652F5">
              <w:t xml:space="preserve">0.33 </w:t>
            </w:r>
          </w:p>
        </w:tc>
        <w:tc>
          <w:tcPr>
            <w:tcW w:w="400" w:type="pct"/>
          </w:tcPr>
          <w:p w14:paraId="0E7884CB" w14:textId="77777777" w:rsidR="009B591F" w:rsidRPr="001652F5" w:rsidRDefault="009B591F" w:rsidP="00C737D5">
            <w:pPr>
              <w:ind w:firstLine="0"/>
              <w:jc w:val="center"/>
            </w:pPr>
            <w:r w:rsidRPr="001652F5">
              <w:t xml:space="preserve">0.60 </w:t>
            </w:r>
          </w:p>
        </w:tc>
        <w:tc>
          <w:tcPr>
            <w:tcW w:w="451" w:type="pct"/>
          </w:tcPr>
          <w:p w14:paraId="408B29DA" w14:textId="77777777" w:rsidR="009B591F" w:rsidRPr="001652F5" w:rsidRDefault="009B591F" w:rsidP="00C737D5">
            <w:pPr>
              <w:ind w:firstLine="0"/>
              <w:jc w:val="center"/>
            </w:pPr>
            <w:r w:rsidRPr="001652F5">
              <w:t xml:space="preserve">0.32 </w:t>
            </w:r>
          </w:p>
        </w:tc>
        <w:tc>
          <w:tcPr>
            <w:tcW w:w="623" w:type="pct"/>
          </w:tcPr>
          <w:p w14:paraId="35D15C53" w14:textId="77777777" w:rsidR="009B591F" w:rsidRPr="001652F5" w:rsidRDefault="009B591F" w:rsidP="00C737D5">
            <w:pPr>
              <w:ind w:firstLine="0"/>
              <w:jc w:val="center"/>
            </w:pPr>
            <w:r w:rsidRPr="001652F5">
              <w:t xml:space="preserve">0.50 </w:t>
            </w:r>
          </w:p>
        </w:tc>
        <w:tc>
          <w:tcPr>
            <w:tcW w:w="551" w:type="pct"/>
          </w:tcPr>
          <w:p w14:paraId="3BCFA49C" w14:textId="77777777" w:rsidR="009B591F" w:rsidRPr="001652F5" w:rsidRDefault="009B591F" w:rsidP="00C737D5">
            <w:pPr>
              <w:ind w:firstLine="0"/>
              <w:jc w:val="center"/>
            </w:pPr>
            <w:r w:rsidRPr="001652F5">
              <w:t xml:space="preserve">0.65 </w:t>
            </w:r>
          </w:p>
        </w:tc>
        <w:tc>
          <w:tcPr>
            <w:tcW w:w="814" w:type="pct"/>
          </w:tcPr>
          <w:p w14:paraId="27EAC0F3" w14:textId="77777777" w:rsidR="009B591F" w:rsidRPr="001652F5" w:rsidRDefault="009B591F" w:rsidP="00C737D5">
            <w:pPr>
              <w:ind w:firstLine="0"/>
              <w:jc w:val="center"/>
            </w:pPr>
            <w:r w:rsidRPr="001652F5">
              <w:t xml:space="preserve">0.51 </w:t>
            </w:r>
          </w:p>
        </w:tc>
      </w:tr>
      <w:tr w:rsidR="009B591F" w:rsidRPr="009A3755" w14:paraId="63B5734A" w14:textId="77777777" w:rsidTr="00C737D5">
        <w:trPr>
          <w:trHeight w:val="284"/>
          <w:jc w:val="center"/>
        </w:trPr>
        <w:tc>
          <w:tcPr>
            <w:tcW w:w="878" w:type="pct"/>
          </w:tcPr>
          <w:p w14:paraId="329B8A85" w14:textId="77777777" w:rsidR="009B591F" w:rsidRPr="001652F5" w:rsidRDefault="009B591F" w:rsidP="00C737D5">
            <w:pPr>
              <w:ind w:firstLine="0"/>
              <w:jc w:val="left"/>
            </w:pPr>
            <w:r w:rsidRPr="001652F5">
              <w:t>vehicle</w:t>
            </w:r>
          </w:p>
        </w:tc>
        <w:tc>
          <w:tcPr>
            <w:tcW w:w="482" w:type="pct"/>
          </w:tcPr>
          <w:p w14:paraId="141DE776" w14:textId="77777777" w:rsidR="009B591F" w:rsidRPr="001652F5" w:rsidRDefault="009B591F" w:rsidP="00C737D5">
            <w:pPr>
              <w:ind w:firstLine="0"/>
              <w:jc w:val="center"/>
            </w:pPr>
            <w:r w:rsidRPr="001652F5">
              <w:t xml:space="preserve">3.25 </w:t>
            </w:r>
          </w:p>
        </w:tc>
        <w:tc>
          <w:tcPr>
            <w:tcW w:w="400" w:type="pct"/>
          </w:tcPr>
          <w:p w14:paraId="5A4556DC" w14:textId="77777777" w:rsidR="009B591F" w:rsidRPr="001652F5" w:rsidRDefault="009B591F" w:rsidP="00C737D5">
            <w:pPr>
              <w:ind w:firstLine="0"/>
              <w:jc w:val="center"/>
            </w:pPr>
            <w:r w:rsidRPr="001652F5">
              <w:t xml:space="preserve">0.10 </w:t>
            </w:r>
          </w:p>
        </w:tc>
        <w:tc>
          <w:tcPr>
            <w:tcW w:w="400" w:type="pct"/>
          </w:tcPr>
          <w:p w14:paraId="31220A38" w14:textId="77777777" w:rsidR="009B591F" w:rsidRPr="001652F5" w:rsidRDefault="009B591F" w:rsidP="00C737D5">
            <w:pPr>
              <w:ind w:firstLine="0"/>
              <w:jc w:val="center"/>
            </w:pPr>
            <w:r w:rsidRPr="001652F5">
              <w:t xml:space="preserve">0.12 </w:t>
            </w:r>
          </w:p>
        </w:tc>
        <w:tc>
          <w:tcPr>
            <w:tcW w:w="400" w:type="pct"/>
          </w:tcPr>
          <w:p w14:paraId="01EEC716" w14:textId="77777777" w:rsidR="009B591F" w:rsidRPr="001652F5" w:rsidRDefault="009B591F" w:rsidP="00C737D5">
            <w:pPr>
              <w:ind w:firstLine="0"/>
              <w:jc w:val="center"/>
            </w:pPr>
            <w:r w:rsidRPr="001652F5">
              <w:t xml:space="preserve">1.12 </w:t>
            </w:r>
          </w:p>
        </w:tc>
        <w:tc>
          <w:tcPr>
            <w:tcW w:w="451" w:type="pct"/>
          </w:tcPr>
          <w:p w14:paraId="40584812" w14:textId="77777777" w:rsidR="009B591F" w:rsidRPr="001652F5" w:rsidRDefault="009B591F" w:rsidP="00C737D5">
            <w:pPr>
              <w:ind w:firstLine="0"/>
              <w:jc w:val="center"/>
            </w:pPr>
            <w:r w:rsidRPr="001652F5">
              <w:t xml:space="preserve">0.54 </w:t>
            </w:r>
          </w:p>
        </w:tc>
        <w:tc>
          <w:tcPr>
            <w:tcW w:w="623" w:type="pct"/>
          </w:tcPr>
          <w:p w14:paraId="15D1B369" w14:textId="77777777" w:rsidR="009B591F" w:rsidRPr="001652F5" w:rsidRDefault="009B591F" w:rsidP="00C737D5">
            <w:pPr>
              <w:ind w:firstLine="0"/>
              <w:jc w:val="center"/>
            </w:pPr>
            <w:r w:rsidRPr="001652F5">
              <w:t xml:space="preserve">0.88 </w:t>
            </w:r>
          </w:p>
        </w:tc>
        <w:tc>
          <w:tcPr>
            <w:tcW w:w="551" w:type="pct"/>
          </w:tcPr>
          <w:p w14:paraId="28DC7799" w14:textId="77777777" w:rsidR="009B591F" w:rsidRPr="001652F5" w:rsidRDefault="009B591F" w:rsidP="00C737D5">
            <w:pPr>
              <w:ind w:firstLine="0"/>
              <w:jc w:val="center"/>
            </w:pPr>
            <w:r w:rsidRPr="001652F5">
              <w:t xml:space="preserve">0.92 </w:t>
            </w:r>
          </w:p>
        </w:tc>
        <w:tc>
          <w:tcPr>
            <w:tcW w:w="814" w:type="pct"/>
          </w:tcPr>
          <w:p w14:paraId="2CE4E1C1" w14:textId="77777777" w:rsidR="009B591F" w:rsidRPr="001652F5" w:rsidRDefault="009B591F" w:rsidP="00C737D5">
            <w:pPr>
              <w:ind w:firstLine="0"/>
              <w:jc w:val="center"/>
            </w:pPr>
            <w:r w:rsidRPr="001652F5">
              <w:t xml:space="preserve">0.89 </w:t>
            </w:r>
          </w:p>
        </w:tc>
      </w:tr>
      <w:tr w:rsidR="009B591F" w:rsidRPr="009A3755" w14:paraId="3957F2B5" w14:textId="77777777" w:rsidTr="00C737D5">
        <w:trPr>
          <w:trHeight w:val="284"/>
          <w:jc w:val="center"/>
        </w:trPr>
        <w:tc>
          <w:tcPr>
            <w:tcW w:w="878" w:type="pct"/>
          </w:tcPr>
          <w:p w14:paraId="4314D757" w14:textId="77777777" w:rsidR="009B591F" w:rsidRPr="001652F5" w:rsidRDefault="009B591F" w:rsidP="00C737D5">
            <w:pPr>
              <w:ind w:firstLine="0"/>
              <w:jc w:val="left"/>
            </w:pPr>
            <w:r w:rsidRPr="001652F5">
              <w:t>vertebral</w:t>
            </w:r>
          </w:p>
        </w:tc>
        <w:tc>
          <w:tcPr>
            <w:tcW w:w="482" w:type="pct"/>
          </w:tcPr>
          <w:p w14:paraId="11960F4E" w14:textId="77777777" w:rsidR="009B591F" w:rsidRPr="001652F5" w:rsidRDefault="009B591F" w:rsidP="00C737D5">
            <w:pPr>
              <w:ind w:firstLine="0"/>
              <w:jc w:val="center"/>
            </w:pPr>
            <w:r w:rsidRPr="001652F5">
              <w:t xml:space="preserve">2.10 </w:t>
            </w:r>
          </w:p>
        </w:tc>
        <w:tc>
          <w:tcPr>
            <w:tcW w:w="400" w:type="pct"/>
          </w:tcPr>
          <w:p w14:paraId="44D5EFFD" w14:textId="77777777" w:rsidR="009B591F" w:rsidRPr="001652F5" w:rsidRDefault="009B591F" w:rsidP="00C737D5">
            <w:pPr>
              <w:ind w:firstLine="0"/>
              <w:jc w:val="center"/>
            </w:pPr>
            <w:r w:rsidRPr="001652F5">
              <w:t xml:space="preserve">0.14 </w:t>
            </w:r>
          </w:p>
        </w:tc>
        <w:tc>
          <w:tcPr>
            <w:tcW w:w="400" w:type="pct"/>
          </w:tcPr>
          <w:p w14:paraId="5E648FC8" w14:textId="77777777" w:rsidR="009B591F" w:rsidRPr="001652F5" w:rsidRDefault="009B591F" w:rsidP="00C737D5">
            <w:pPr>
              <w:ind w:firstLine="0"/>
              <w:jc w:val="center"/>
            </w:pPr>
            <w:r w:rsidRPr="001652F5">
              <w:t xml:space="preserve">0.31 </w:t>
            </w:r>
          </w:p>
        </w:tc>
        <w:tc>
          <w:tcPr>
            <w:tcW w:w="400" w:type="pct"/>
          </w:tcPr>
          <w:p w14:paraId="52ECC173" w14:textId="77777777" w:rsidR="009B591F" w:rsidRPr="001652F5" w:rsidRDefault="009B591F" w:rsidP="00C737D5">
            <w:pPr>
              <w:ind w:firstLine="0"/>
              <w:jc w:val="center"/>
            </w:pPr>
            <w:r w:rsidRPr="001652F5">
              <w:t xml:space="preserve">0.75 </w:t>
            </w:r>
          </w:p>
        </w:tc>
        <w:tc>
          <w:tcPr>
            <w:tcW w:w="451" w:type="pct"/>
          </w:tcPr>
          <w:p w14:paraId="5FC631CA" w14:textId="77777777" w:rsidR="009B591F" w:rsidRPr="001652F5" w:rsidRDefault="009B591F" w:rsidP="00C737D5">
            <w:pPr>
              <w:ind w:firstLine="0"/>
              <w:jc w:val="center"/>
            </w:pPr>
            <w:r w:rsidRPr="001652F5">
              <w:t xml:space="preserve">0.47 </w:t>
            </w:r>
          </w:p>
        </w:tc>
        <w:tc>
          <w:tcPr>
            <w:tcW w:w="623" w:type="pct"/>
          </w:tcPr>
          <w:p w14:paraId="51710A7E" w14:textId="77777777" w:rsidR="009B591F" w:rsidRPr="001652F5" w:rsidRDefault="009B591F" w:rsidP="00C737D5">
            <w:pPr>
              <w:ind w:firstLine="0"/>
              <w:jc w:val="center"/>
            </w:pPr>
            <w:r w:rsidRPr="001652F5">
              <w:t xml:space="preserve">0.67 </w:t>
            </w:r>
          </w:p>
        </w:tc>
        <w:tc>
          <w:tcPr>
            <w:tcW w:w="551" w:type="pct"/>
          </w:tcPr>
          <w:p w14:paraId="78AC6421" w14:textId="77777777" w:rsidR="009B591F" w:rsidRPr="001652F5" w:rsidRDefault="009B591F" w:rsidP="00C737D5">
            <w:pPr>
              <w:ind w:firstLine="0"/>
              <w:jc w:val="center"/>
            </w:pPr>
            <w:r w:rsidRPr="001652F5">
              <w:t xml:space="preserve">0.71 </w:t>
            </w:r>
          </w:p>
        </w:tc>
        <w:tc>
          <w:tcPr>
            <w:tcW w:w="814" w:type="pct"/>
          </w:tcPr>
          <w:p w14:paraId="088A3676" w14:textId="77777777" w:rsidR="009B591F" w:rsidRPr="001652F5" w:rsidRDefault="009B591F" w:rsidP="00C737D5">
            <w:pPr>
              <w:ind w:firstLine="0"/>
              <w:jc w:val="center"/>
            </w:pPr>
            <w:r w:rsidRPr="001652F5">
              <w:t xml:space="preserve">0.66 </w:t>
            </w:r>
          </w:p>
        </w:tc>
      </w:tr>
      <w:tr w:rsidR="009B591F" w:rsidRPr="009A3755" w14:paraId="72DD5CCF" w14:textId="77777777" w:rsidTr="00C737D5">
        <w:trPr>
          <w:trHeight w:val="284"/>
          <w:jc w:val="center"/>
        </w:trPr>
        <w:tc>
          <w:tcPr>
            <w:tcW w:w="878" w:type="pct"/>
          </w:tcPr>
          <w:p w14:paraId="7E06D92D" w14:textId="77777777" w:rsidR="009B591F" w:rsidRPr="001652F5" w:rsidRDefault="009B591F" w:rsidP="00C737D5">
            <w:pPr>
              <w:ind w:firstLine="0"/>
              <w:jc w:val="left"/>
            </w:pPr>
            <w:proofErr w:type="spellStart"/>
            <w:r w:rsidRPr="001652F5">
              <w:t>wpbc</w:t>
            </w:r>
            <w:proofErr w:type="spellEnd"/>
          </w:p>
        </w:tc>
        <w:tc>
          <w:tcPr>
            <w:tcW w:w="482" w:type="pct"/>
          </w:tcPr>
          <w:p w14:paraId="67C681DD" w14:textId="77777777" w:rsidR="009B591F" w:rsidRPr="001652F5" w:rsidRDefault="009B591F" w:rsidP="00C737D5">
            <w:pPr>
              <w:ind w:firstLine="0"/>
              <w:jc w:val="center"/>
            </w:pPr>
            <w:r w:rsidRPr="001652F5">
              <w:t xml:space="preserve">3.21 </w:t>
            </w:r>
          </w:p>
        </w:tc>
        <w:tc>
          <w:tcPr>
            <w:tcW w:w="400" w:type="pct"/>
          </w:tcPr>
          <w:p w14:paraId="4570F87E" w14:textId="77777777" w:rsidR="009B591F" w:rsidRPr="001652F5" w:rsidRDefault="009B591F" w:rsidP="00C737D5">
            <w:pPr>
              <w:ind w:firstLine="0"/>
              <w:jc w:val="center"/>
            </w:pPr>
            <w:r w:rsidRPr="001652F5">
              <w:t xml:space="preserve">0.39 </w:t>
            </w:r>
          </w:p>
        </w:tc>
        <w:tc>
          <w:tcPr>
            <w:tcW w:w="400" w:type="pct"/>
          </w:tcPr>
          <w:p w14:paraId="19F9C142" w14:textId="77777777" w:rsidR="009B591F" w:rsidRPr="001652F5" w:rsidRDefault="009B591F" w:rsidP="00C737D5">
            <w:pPr>
              <w:ind w:firstLine="0"/>
              <w:jc w:val="center"/>
            </w:pPr>
            <w:r w:rsidRPr="001652F5">
              <w:t xml:space="preserve">0.43 </w:t>
            </w:r>
          </w:p>
        </w:tc>
        <w:tc>
          <w:tcPr>
            <w:tcW w:w="400" w:type="pct"/>
          </w:tcPr>
          <w:p w14:paraId="1D77BF65" w14:textId="77777777" w:rsidR="009B591F" w:rsidRPr="001652F5" w:rsidRDefault="009B591F" w:rsidP="00C737D5">
            <w:pPr>
              <w:ind w:firstLine="0"/>
              <w:jc w:val="center"/>
            </w:pPr>
            <w:r w:rsidRPr="001652F5">
              <w:t xml:space="preserve">0.47 </w:t>
            </w:r>
          </w:p>
        </w:tc>
        <w:tc>
          <w:tcPr>
            <w:tcW w:w="451" w:type="pct"/>
          </w:tcPr>
          <w:p w14:paraId="15F644EF" w14:textId="77777777" w:rsidR="009B591F" w:rsidRPr="001652F5" w:rsidRDefault="009B591F" w:rsidP="00C737D5">
            <w:pPr>
              <w:ind w:firstLine="0"/>
              <w:jc w:val="center"/>
            </w:pPr>
            <w:r w:rsidRPr="001652F5">
              <w:t xml:space="preserve">0.32 </w:t>
            </w:r>
          </w:p>
        </w:tc>
        <w:tc>
          <w:tcPr>
            <w:tcW w:w="623" w:type="pct"/>
          </w:tcPr>
          <w:p w14:paraId="23BF43FE" w14:textId="77777777" w:rsidR="009B591F" w:rsidRPr="001652F5" w:rsidRDefault="009B591F" w:rsidP="00C737D5">
            <w:pPr>
              <w:ind w:firstLine="0"/>
              <w:jc w:val="center"/>
            </w:pPr>
            <w:r w:rsidRPr="001652F5">
              <w:t xml:space="preserve">0.42 </w:t>
            </w:r>
          </w:p>
        </w:tc>
        <w:tc>
          <w:tcPr>
            <w:tcW w:w="551" w:type="pct"/>
          </w:tcPr>
          <w:p w14:paraId="7BA01F77" w14:textId="77777777" w:rsidR="009B591F" w:rsidRPr="001652F5" w:rsidRDefault="009B591F" w:rsidP="00C737D5">
            <w:pPr>
              <w:ind w:firstLine="0"/>
              <w:jc w:val="center"/>
            </w:pPr>
            <w:r w:rsidRPr="001652F5">
              <w:t xml:space="preserve">0.56 </w:t>
            </w:r>
          </w:p>
        </w:tc>
        <w:tc>
          <w:tcPr>
            <w:tcW w:w="814" w:type="pct"/>
          </w:tcPr>
          <w:p w14:paraId="48E42146" w14:textId="77777777" w:rsidR="009B591F" w:rsidRPr="001652F5" w:rsidRDefault="009B591F" w:rsidP="00C737D5">
            <w:pPr>
              <w:ind w:firstLine="0"/>
              <w:jc w:val="center"/>
            </w:pPr>
            <w:r w:rsidRPr="001652F5">
              <w:t xml:space="preserve">0.46 </w:t>
            </w:r>
          </w:p>
        </w:tc>
      </w:tr>
      <w:tr w:rsidR="009B591F" w:rsidRPr="009A3755" w14:paraId="613DFCD6" w14:textId="77777777" w:rsidTr="00C737D5">
        <w:trPr>
          <w:trHeight w:val="284"/>
          <w:jc w:val="center"/>
        </w:trPr>
        <w:tc>
          <w:tcPr>
            <w:tcW w:w="878" w:type="pct"/>
          </w:tcPr>
          <w:p w14:paraId="313E5DFF" w14:textId="77777777" w:rsidR="009B591F" w:rsidRPr="001652F5" w:rsidRDefault="009B591F" w:rsidP="00C737D5">
            <w:pPr>
              <w:ind w:firstLine="0"/>
              <w:jc w:val="left"/>
            </w:pPr>
            <w:proofErr w:type="spellStart"/>
            <w:r w:rsidRPr="001652F5">
              <w:t>yeast0</w:t>
            </w:r>
            <w:proofErr w:type="spellEnd"/>
          </w:p>
        </w:tc>
        <w:tc>
          <w:tcPr>
            <w:tcW w:w="482" w:type="pct"/>
          </w:tcPr>
          <w:p w14:paraId="40A8CF96" w14:textId="77777777" w:rsidR="009B591F" w:rsidRPr="001652F5" w:rsidRDefault="009B591F" w:rsidP="00C737D5">
            <w:pPr>
              <w:ind w:firstLine="0"/>
              <w:jc w:val="center"/>
            </w:pPr>
            <w:r w:rsidRPr="001652F5">
              <w:t xml:space="preserve">5.08 </w:t>
            </w:r>
          </w:p>
        </w:tc>
        <w:tc>
          <w:tcPr>
            <w:tcW w:w="400" w:type="pct"/>
          </w:tcPr>
          <w:p w14:paraId="27308011" w14:textId="77777777" w:rsidR="009B591F" w:rsidRPr="001652F5" w:rsidRDefault="009B591F" w:rsidP="00C737D5">
            <w:pPr>
              <w:ind w:firstLine="0"/>
              <w:jc w:val="center"/>
            </w:pPr>
            <w:r w:rsidRPr="001652F5">
              <w:t xml:space="preserve">0.38 </w:t>
            </w:r>
          </w:p>
        </w:tc>
        <w:tc>
          <w:tcPr>
            <w:tcW w:w="400" w:type="pct"/>
          </w:tcPr>
          <w:p w14:paraId="0AADC619" w14:textId="77777777" w:rsidR="009B591F" w:rsidRPr="001652F5" w:rsidRDefault="009B591F" w:rsidP="00C737D5">
            <w:pPr>
              <w:ind w:firstLine="0"/>
              <w:jc w:val="center"/>
            </w:pPr>
            <w:r w:rsidRPr="001652F5">
              <w:t xml:space="preserve">0.21 </w:t>
            </w:r>
          </w:p>
        </w:tc>
        <w:tc>
          <w:tcPr>
            <w:tcW w:w="400" w:type="pct"/>
          </w:tcPr>
          <w:p w14:paraId="47957038" w14:textId="77777777" w:rsidR="009B591F" w:rsidRPr="001652F5" w:rsidRDefault="009B591F" w:rsidP="00C737D5">
            <w:pPr>
              <w:ind w:firstLine="0"/>
              <w:jc w:val="center"/>
            </w:pPr>
            <w:r w:rsidRPr="001652F5">
              <w:t xml:space="preserve">0.74 </w:t>
            </w:r>
          </w:p>
        </w:tc>
        <w:tc>
          <w:tcPr>
            <w:tcW w:w="451" w:type="pct"/>
          </w:tcPr>
          <w:p w14:paraId="4AFEE497" w14:textId="77777777" w:rsidR="009B591F" w:rsidRPr="001652F5" w:rsidRDefault="009B591F" w:rsidP="00C737D5">
            <w:pPr>
              <w:ind w:firstLine="0"/>
              <w:jc w:val="center"/>
            </w:pPr>
            <w:r w:rsidRPr="001652F5">
              <w:t xml:space="preserve">0.41 </w:t>
            </w:r>
          </w:p>
        </w:tc>
        <w:tc>
          <w:tcPr>
            <w:tcW w:w="623" w:type="pct"/>
          </w:tcPr>
          <w:p w14:paraId="2F94634D" w14:textId="77777777" w:rsidR="009B591F" w:rsidRPr="001652F5" w:rsidRDefault="009B591F" w:rsidP="00C737D5">
            <w:pPr>
              <w:ind w:firstLine="0"/>
              <w:jc w:val="center"/>
            </w:pPr>
            <w:r w:rsidRPr="001652F5">
              <w:t xml:space="preserve">0.49 </w:t>
            </w:r>
          </w:p>
        </w:tc>
        <w:tc>
          <w:tcPr>
            <w:tcW w:w="551" w:type="pct"/>
          </w:tcPr>
          <w:p w14:paraId="6AB250C5" w14:textId="77777777" w:rsidR="009B591F" w:rsidRPr="001652F5" w:rsidRDefault="009B591F" w:rsidP="00C737D5">
            <w:pPr>
              <w:ind w:firstLine="0"/>
              <w:jc w:val="center"/>
            </w:pPr>
            <w:r w:rsidRPr="001652F5">
              <w:t xml:space="preserve">0.68 </w:t>
            </w:r>
          </w:p>
        </w:tc>
        <w:tc>
          <w:tcPr>
            <w:tcW w:w="814" w:type="pct"/>
          </w:tcPr>
          <w:p w14:paraId="55D18090" w14:textId="77777777" w:rsidR="009B591F" w:rsidRPr="001652F5" w:rsidRDefault="009B591F" w:rsidP="00C737D5">
            <w:pPr>
              <w:ind w:firstLine="0"/>
              <w:jc w:val="center"/>
            </w:pPr>
            <w:r w:rsidRPr="001652F5">
              <w:t xml:space="preserve">0.53 </w:t>
            </w:r>
          </w:p>
        </w:tc>
      </w:tr>
      <w:tr w:rsidR="009B591F" w:rsidRPr="009A3755" w14:paraId="48155149" w14:textId="77777777" w:rsidTr="00C737D5">
        <w:trPr>
          <w:trHeight w:val="284"/>
          <w:jc w:val="center"/>
        </w:trPr>
        <w:tc>
          <w:tcPr>
            <w:tcW w:w="878" w:type="pct"/>
          </w:tcPr>
          <w:p w14:paraId="2219867E" w14:textId="77777777" w:rsidR="009B591F" w:rsidRPr="001652F5" w:rsidRDefault="009B591F" w:rsidP="00C737D5">
            <w:pPr>
              <w:ind w:firstLine="0"/>
              <w:jc w:val="left"/>
            </w:pPr>
            <w:proofErr w:type="spellStart"/>
            <w:r w:rsidRPr="001652F5">
              <w:t>yeast1</w:t>
            </w:r>
            <w:proofErr w:type="spellEnd"/>
          </w:p>
        </w:tc>
        <w:tc>
          <w:tcPr>
            <w:tcW w:w="482" w:type="pct"/>
          </w:tcPr>
          <w:p w14:paraId="48496711" w14:textId="77777777" w:rsidR="009B591F" w:rsidRPr="001652F5" w:rsidRDefault="009B591F" w:rsidP="00C737D5">
            <w:pPr>
              <w:ind w:firstLine="0"/>
              <w:jc w:val="center"/>
            </w:pPr>
            <w:r w:rsidRPr="001652F5">
              <w:t xml:space="preserve">2.46 </w:t>
            </w:r>
          </w:p>
        </w:tc>
        <w:tc>
          <w:tcPr>
            <w:tcW w:w="400" w:type="pct"/>
          </w:tcPr>
          <w:p w14:paraId="4303C21B" w14:textId="77777777" w:rsidR="009B591F" w:rsidRPr="001652F5" w:rsidRDefault="009B591F" w:rsidP="00C737D5">
            <w:pPr>
              <w:ind w:firstLine="0"/>
              <w:jc w:val="center"/>
            </w:pPr>
            <w:r w:rsidRPr="001652F5">
              <w:t xml:space="preserve">0.34 </w:t>
            </w:r>
          </w:p>
        </w:tc>
        <w:tc>
          <w:tcPr>
            <w:tcW w:w="400" w:type="pct"/>
          </w:tcPr>
          <w:p w14:paraId="023A51DD" w14:textId="77777777" w:rsidR="009B591F" w:rsidRPr="001652F5" w:rsidRDefault="009B591F" w:rsidP="00C737D5">
            <w:pPr>
              <w:ind w:firstLine="0"/>
              <w:jc w:val="center"/>
            </w:pPr>
            <w:r w:rsidRPr="001652F5">
              <w:t xml:space="preserve">0.42 </w:t>
            </w:r>
          </w:p>
        </w:tc>
        <w:tc>
          <w:tcPr>
            <w:tcW w:w="400" w:type="pct"/>
          </w:tcPr>
          <w:p w14:paraId="12634CC7" w14:textId="77777777" w:rsidR="009B591F" w:rsidRPr="001652F5" w:rsidRDefault="009B591F" w:rsidP="00C737D5">
            <w:pPr>
              <w:ind w:firstLine="0"/>
              <w:jc w:val="center"/>
            </w:pPr>
            <w:r w:rsidRPr="001652F5">
              <w:t xml:space="preserve">0.24 </w:t>
            </w:r>
          </w:p>
        </w:tc>
        <w:tc>
          <w:tcPr>
            <w:tcW w:w="451" w:type="pct"/>
          </w:tcPr>
          <w:p w14:paraId="06851855" w14:textId="77777777" w:rsidR="009B591F" w:rsidRPr="001652F5" w:rsidRDefault="009B591F" w:rsidP="00C737D5">
            <w:pPr>
              <w:ind w:firstLine="0"/>
              <w:jc w:val="center"/>
            </w:pPr>
            <w:r w:rsidRPr="001652F5">
              <w:t xml:space="preserve">0.37 </w:t>
            </w:r>
          </w:p>
        </w:tc>
        <w:tc>
          <w:tcPr>
            <w:tcW w:w="623" w:type="pct"/>
          </w:tcPr>
          <w:p w14:paraId="3B033B89" w14:textId="77777777" w:rsidR="009B591F" w:rsidRPr="001652F5" w:rsidRDefault="009B591F" w:rsidP="00C737D5">
            <w:pPr>
              <w:ind w:firstLine="0"/>
              <w:jc w:val="center"/>
            </w:pPr>
            <w:r w:rsidRPr="001652F5">
              <w:t xml:space="preserve">0.48 </w:t>
            </w:r>
          </w:p>
        </w:tc>
        <w:tc>
          <w:tcPr>
            <w:tcW w:w="551" w:type="pct"/>
          </w:tcPr>
          <w:p w14:paraId="060FDBA0" w14:textId="77777777" w:rsidR="009B591F" w:rsidRPr="001652F5" w:rsidRDefault="009B591F" w:rsidP="00C737D5">
            <w:pPr>
              <w:ind w:firstLine="0"/>
              <w:jc w:val="center"/>
            </w:pPr>
            <w:r w:rsidRPr="001652F5">
              <w:t xml:space="preserve">0.62 </w:t>
            </w:r>
          </w:p>
        </w:tc>
        <w:tc>
          <w:tcPr>
            <w:tcW w:w="814" w:type="pct"/>
          </w:tcPr>
          <w:p w14:paraId="29694F56" w14:textId="77777777" w:rsidR="009B591F" w:rsidRPr="001652F5" w:rsidRDefault="009B591F" w:rsidP="00C737D5">
            <w:pPr>
              <w:ind w:firstLine="0"/>
              <w:jc w:val="center"/>
            </w:pPr>
            <w:r w:rsidRPr="001652F5">
              <w:t xml:space="preserve">0.50 </w:t>
            </w:r>
          </w:p>
        </w:tc>
      </w:tr>
      <w:tr w:rsidR="009B591F" w:rsidRPr="009A3755" w14:paraId="06E6CE59" w14:textId="77777777" w:rsidTr="00C737D5">
        <w:trPr>
          <w:trHeight w:val="284"/>
          <w:jc w:val="center"/>
        </w:trPr>
        <w:tc>
          <w:tcPr>
            <w:tcW w:w="878" w:type="pct"/>
          </w:tcPr>
          <w:p w14:paraId="74DC3C73" w14:textId="77777777" w:rsidR="009B591F" w:rsidRPr="001652F5" w:rsidRDefault="009B591F" w:rsidP="00C737D5">
            <w:pPr>
              <w:ind w:firstLine="0"/>
              <w:jc w:val="left"/>
            </w:pPr>
            <w:proofErr w:type="spellStart"/>
            <w:r w:rsidRPr="001652F5">
              <w:t>yeast2</w:t>
            </w:r>
            <w:proofErr w:type="spellEnd"/>
          </w:p>
        </w:tc>
        <w:tc>
          <w:tcPr>
            <w:tcW w:w="482" w:type="pct"/>
          </w:tcPr>
          <w:p w14:paraId="40080D4D" w14:textId="77777777" w:rsidR="009B591F" w:rsidRPr="001652F5" w:rsidRDefault="009B591F" w:rsidP="00C737D5">
            <w:pPr>
              <w:ind w:firstLine="0"/>
              <w:jc w:val="center"/>
            </w:pPr>
            <w:r w:rsidRPr="001652F5">
              <w:t xml:space="preserve">2.21 </w:t>
            </w:r>
          </w:p>
        </w:tc>
        <w:tc>
          <w:tcPr>
            <w:tcW w:w="400" w:type="pct"/>
          </w:tcPr>
          <w:p w14:paraId="0FF310D4" w14:textId="77777777" w:rsidR="009B591F" w:rsidRPr="001652F5" w:rsidRDefault="009B591F" w:rsidP="00C737D5">
            <w:pPr>
              <w:ind w:firstLine="0"/>
              <w:jc w:val="center"/>
            </w:pPr>
            <w:r w:rsidRPr="001652F5">
              <w:t xml:space="preserve">0.26 </w:t>
            </w:r>
          </w:p>
        </w:tc>
        <w:tc>
          <w:tcPr>
            <w:tcW w:w="400" w:type="pct"/>
          </w:tcPr>
          <w:p w14:paraId="7AD93DEC" w14:textId="77777777" w:rsidR="009B591F" w:rsidRPr="001652F5" w:rsidRDefault="009B591F" w:rsidP="00C737D5">
            <w:pPr>
              <w:ind w:firstLine="0"/>
              <w:jc w:val="center"/>
            </w:pPr>
            <w:r w:rsidRPr="001652F5">
              <w:t xml:space="preserve">0.48 </w:t>
            </w:r>
          </w:p>
        </w:tc>
        <w:tc>
          <w:tcPr>
            <w:tcW w:w="400" w:type="pct"/>
          </w:tcPr>
          <w:p w14:paraId="7B298DAD" w14:textId="77777777" w:rsidR="009B591F" w:rsidRPr="001652F5" w:rsidRDefault="009B591F" w:rsidP="00C737D5">
            <w:pPr>
              <w:ind w:firstLine="0"/>
              <w:jc w:val="center"/>
            </w:pPr>
            <w:r w:rsidRPr="001652F5">
              <w:t xml:space="preserve">0.21 </w:t>
            </w:r>
          </w:p>
        </w:tc>
        <w:tc>
          <w:tcPr>
            <w:tcW w:w="451" w:type="pct"/>
          </w:tcPr>
          <w:p w14:paraId="042D2B4D" w14:textId="77777777" w:rsidR="009B591F" w:rsidRPr="001652F5" w:rsidRDefault="009B591F" w:rsidP="00C737D5">
            <w:pPr>
              <w:ind w:firstLine="0"/>
              <w:jc w:val="center"/>
            </w:pPr>
            <w:r w:rsidRPr="001652F5">
              <w:t xml:space="preserve">0.37 </w:t>
            </w:r>
          </w:p>
        </w:tc>
        <w:tc>
          <w:tcPr>
            <w:tcW w:w="623" w:type="pct"/>
          </w:tcPr>
          <w:p w14:paraId="53E2C96A" w14:textId="77777777" w:rsidR="009B591F" w:rsidRPr="001652F5" w:rsidRDefault="009B591F" w:rsidP="00C737D5">
            <w:pPr>
              <w:ind w:firstLine="0"/>
              <w:jc w:val="center"/>
            </w:pPr>
            <w:r w:rsidRPr="001652F5">
              <w:t xml:space="preserve">0.49 </w:t>
            </w:r>
          </w:p>
        </w:tc>
        <w:tc>
          <w:tcPr>
            <w:tcW w:w="551" w:type="pct"/>
          </w:tcPr>
          <w:p w14:paraId="3E55DA4C" w14:textId="77777777" w:rsidR="009B591F" w:rsidRPr="001652F5" w:rsidRDefault="009B591F" w:rsidP="00C737D5">
            <w:pPr>
              <w:ind w:firstLine="0"/>
              <w:jc w:val="center"/>
            </w:pPr>
            <w:r w:rsidRPr="001652F5">
              <w:t xml:space="preserve">0.61 </w:t>
            </w:r>
          </w:p>
        </w:tc>
        <w:tc>
          <w:tcPr>
            <w:tcW w:w="814" w:type="pct"/>
          </w:tcPr>
          <w:p w14:paraId="7EA479EF" w14:textId="77777777" w:rsidR="009B591F" w:rsidRPr="001652F5" w:rsidRDefault="009B591F" w:rsidP="00C737D5">
            <w:pPr>
              <w:ind w:firstLine="0"/>
              <w:jc w:val="center"/>
            </w:pPr>
            <w:r w:rsidRPr="001652F5">
              <w:t xml:space="preserve">0.49 </w:t>
            </w:r>
          </w:p>
        </w:tc>
      </w:tr>
      <w:tr w:rsidR="009B591F" w:rsidRPr="009A3755" w14:paraId="220730B6" w14:textId="77777777" w:rsidTr="00C737D5">
        <w:trPr>
          <w:trHeight w:val="284"/>
          <w:jc w:val="center"/>
        </w:trPr>
        <w:tc>
          <w:tcPr>
            <w:tcW w:w="878" w:type="pct"/>
            <w:tcBorders>
              <w:bottom w:val="single" w:sz="12" w:space="0" w:color="000000"/>
            </w:tcBorders>
          </w:tcPr>
          <w:p w14:paraId="5F86DE02" w14:textId="77777777" w:rsidR="009B591F" w:rsidRPr="001652F5" w:rsidRDefault="009B591F" w:rsidP="00C737D5">
            <w:pPr>
              <w:ind w:firstLine="0"/>
              <w:jc w:val="left"/>
            </w:pPr>
            <w:proofErr w:type="spellStart"/>
            <w:r w:rsidRPr="001652F5">
              <w:t>yeast6</w:t>
            </w:r>
            <w:proofErr w:type="spellEnd"/>
          </w:p>
        </w:tc>
        <w:tc>
          <w:tcPr>
            <w:tcW w:w="482" w:type="pct"/>
            <w:tcBorders>
              <w:bottom w:val="single" w:sz="12" w:space="0" w:color="000000"/>
            </w:tcBorders>
          </w:tcPr>
          <w:p w14:paraId="53FFDCF9" w14:textId="77777777" w:rsidR="009B591F" w:rsidRPr="001652F5" w:rsidRDefault="009B591F" w:rsidP="00C737D5">
            <w:pPr>
              <w:ind w:firstLine="0"/>
              <w:jc w:val="center"/>
            </w:pPr>
            <w:r w:rsidRPr="001652F5">
              <w:t xml:space="preserve">8.10 </w:t>
            </w:r>
          </w:p>
        </w:tc>
        <w:tc>
          <w:tcPr>
            <w:tcW w:w="400" w:type="pct"/>
            <w:tcBorders>
              <w:bottom w:val="single" w:sz="12" w:space="0" w:color="000000"/>
            </w:tcBorders>
          </w:tcPr>
          <w:p w14:paraId="19CD2C07" w14:textId="77777777" w:rsidR="009B591F" w:rsidRPr="001652F5" w:rsidRDefault="009B591F" w:rsidP="00C737D5">
            <w:pPr>
              <w:ind w:firstLine="0"/>
              <w:jc w:val="center"/>
            </w:pPr>
            <w:r w:rsidRPr="001652F5">
              <w:t xml:space="preserve">0.33 </w:t>
            </w:r>
          </w:p>
        </w:tc>
        <w:tc>
          <w:tcPr>
            <w:tcW w:w="400" w:type="pct"/>
            <w:tcBorders>
              <w:bottom w:val="single" w:sz="12" w:space="0" w:color="000000"/>
            </w:tcBorders>
          </w:tcPr>
          <w:p w14:paraId="6F1ECDC6" w14:textId="77777777" w:rsidR="009B591F" w:rsidRPr="001652F5" w:rsidRDefault="009B591F" w:rsidP="00C737D5">
            <w:pPr>
              <w:ind w:firstLine="0"/>
              <w:jc w:val="center"/>
            </w:pPr>
            <w:r w:rsidRPr="001652F5">
              <w:t xml:space="preserve">0.08 </w:t>
            </w:r>
          </w:p>
        </w:tc>
        <w:tc>
          <w:tcPr>
            <w:tcW w:w="400" w:type="pct"/>
            <w:tcBorders>
              <w:bottom w:val="single" w:sz="12" w:space="0" w:color="000000"/>
            </w:tcBorders>
          </w:tcPr>
          <w:p w14:paraId="0BC91ED7" w14:textId="77777777" w:rsidR="009B591F" w:rsidRPr="001652F5" w:rsidRDefault="009B591F" w:rsidP="00C737D5">
            <w:pPr>
              <w:ind w:firstLine="0"/>
              <w:jc w:val="center"/>
            </w:pPr>
            <w:r w:rsidRPr="001652F5">
              <w:t xml:space="preserve">2.75 </w:t>
            </w:r>
          </w:p>
        </w:tc>
        <w:tc>
          <w:tcPr>
            <w:tcW w:w="451" w:type="pct"/>
            <w:tcBorders>
              <w:bottom w:val="single" w:sz="12" w:space="0" w:color="000000"/>
            </w:tcBorders>
          </w:tcPr>
          <w:p w14:paraId="3DB0E5F6" w14:textId="77777777" w:rsidR="009B591F" w:rsidRPr="001652F5" w:rsidRDefault="009B591F" w:rsidP="00C737D5">
            <w:pPr>
              <w:ind w:firstLine="0"/>
              <w:jc w:val="center"/>
            </w:pPr>
            <w:r w:rsidRPr="001652F5">
              <w:t xml:space="preserve">0.47 </w:t>
            </w:r>
          </w:p>
        </w:tc>
        <w:tc>
          <w:tcPr>
            <w:tcW w:w="623" w:type="pct"/>
            <w:tcBorders>
              <w:bottom w:val="single" w:sz="12" w:space="0" w:color="000000"/>
            </w:tcBorders>
          </w:tcPr>
          <w:p w14:paraId="4672EFA0" w14:textId="77777777" w:rsidR="009B591F" w:rsidRPr="001652F5" w:rsidRDefault="009B591F" w:rsidP="00C737D5">
            <w:pPr>
              <w:ind w:firstLine="0"/>
              <w:jc w:val="center"/>
            </w:pPr>
            <w:r w:rsidRPr="001652F5">
              <w:t xml:space="preserve">0.69 </w:t>
            </w:r>
          </w:p>
        </w:tc>
        <w:tc>
          <w:tcPr>
            <w:tcW w:w="551" w:type="pct"/>
            <w:tcBorders>
              <w:bottom w:val="single" w:sz="12" w:space="0" w:color="000000"/>
            </w:tcBorders>
          </w:tcPr>
          <w:p w14:paraId="425F9E1F" w14:textId="77777777" w:rsidR="009B591F" w:rsidRPr="001652F5" w:rsidRDefault="009B591F" w:rsidP="00C737D5">
            <w:pPr>
              <w:ind w:firstLine="0"/>
              <w:jc w:val="center"/>
            </w:pPr>
            <w:r w:rsidRPr="001652F5">
              <w:t xml:space="preserve">0.82 </w:t>
            </w:r>
          </w:p>
        </w:tc>
        <w:tc>
          <w:tcPr>
            <w:tcW w:w="814" w:type="pct"/>
            <w:tcBorders>
              <w:bottom w:val="single" w:sz="12" w:space="0" w:color="000000"/>
            </w:tcBorders>
          </w:tcPr>
          <w:p w14:paraId="6941F2A9" w14:textId="77777777" w:rsidR="009B591F" w:rsidRDefault="009B591F" w:rsidP="00C737D5">
            <w:pPr>
              <w:ind w:firstLine="0"/>
              <w:jc w:val="center"/>
            </w:pPr>
            <w:r w:rsidRPr="001652F5">
              <w:t xml:space="preserve">0.71 </w:t>
            </w:r>
          </w:p>
        </w:tc>
      </w:tr>
    </w:tbl>
    <w:p w14:paraId="08E47E80" w14:textId="77777777" w:rsidR="004E5401" w:rsidRDefault="004E5401" w:rsidP="00AA7B2F">
      <w:pPr>
        <w:ind w:firstLine="0"/>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463"/>
      </w:tblGrid>
      <w:tr w:rsidR="007C2A16" w14:paraId="35957424" w14:textId="77777777" w:rsidTr="007C2A16">
        <w:tc>
          <w:tcPr>
            <w:tcW w:w="3445" w:type="dxa"/>
            <w:tcMar>
              <w:left w:w="0" w:type="dxa"/>
              <w:right w:w="0" w:type="dxa"/>
            </w:tcMar>
          </w:tcPr>
          <w:p w14:paraId="40D5B9CF" w14:textId="77777777" w:rsidR="007C2A16" w:rsidRPr="007C2A16" w:rsidRDefault="007C2A16" w:rsidP="006C2695">
            <w:pPr>
              <w:ind w:firstLine="0"/>
            </w:pPr>
            <w:r w:rsidRPr="007C2A16">
              <w:rPr>
                <w:noProof/>
              </w:rPr>
              <w:drawing>
                <wp:inline distT="0" distB="0" distL="0" distR="0" wp14:anchorId="2E80A15F" wp14:editId="17BB89EA">
                  <wp:extent cx="2160000" cy="2160000"/>
                  <wp:effectExtent l="0" t="0" r="0" b="0"/>
                  <wp:docPr id="18" name="图片 18" descr="F:\OneDrive\mytensorflow\paper_experiment\imbalance_ir\imbalance-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neDrive\mytensorflow\paper_experiment\imbalance_ir\imbalance-rati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63" w:type="dxa"/>
            <w:tcMar>
              <w:left w:w="0" w:type="dxa"/>
              <w:right w:w="0" w:type="dxa"/>
            </w:tcMar>
          </w:tcPr>
          <w:p w14:paraId="624614B6" w14:textId="77777777" w:rsidR="007C2A16" w:rsidRDefault="007C2A16" w:rsidP="006C2695">
            <w:pPr>
              <w:ind w:firstLine="0"/>
            </w:pPr>
            <w:r w:rsidRPr="007C2A16">
              <w:rPr>
                <w:noProof/>
              </w:rPr>
              <w:drawing>
                <wp:inline distT="0" distB="0" distL="0" distR="0" wp14:anchorId="10A685AA" wp14:editId="5F629250">
                  <wp:extent cx="2160000" cy="2160000"/>
                  <wp:effectExtent l="0" t="0" r="0" b="0"/>
                  <wp:docPr id="23" name="图片 23" descr="F:\OneDrive\mytensorflow\paper_experiment\imbalance_i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neDrive\mytensorflow\paper_experiment\imbalance_ir\f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7C2A16" w14:paraId="3F82432F" w14:textId="77777777" w:rsidTr="007C2A16">
        <w:tc>
          <w:tcPr>
            <w:tcW w:w="3445" w:type="dxa"/>
            <w:tcMar>
              <w:left w:w="0" w:type="dxa"/>
              <w:right w:w="0" w:type="dxa"/>
            </w:tcMar>
          </w:tcPr>
          <w:p w14:paraId="419563BE"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a</w:t>
            </w:r>
            <w:r>
              <w:rPr>
                <w:rFonts w:eastAsiaTheme="minorEastAsia" w:hint="eastAsia"/>
                <w:noProof/>
              </w:rPr>
              <w:t>)</w:t>
            </w:r>
          </w:p>
        </w:tc>
        <w:tc>
          <w:tcPr>
            <w:tcW w:w="3463" w:type="dxa"/>
            <w:tcMar>
              <w:left w:w="0" w:type="dxa"/>
              <w:right w:w="0" w:type="dxa"/>
            </w:tcMar>
          </w:tcPr>
          <w:p w14:paraId="1B20419F"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b</w:t>
            </w:r>
            <w:r>
              <w:rPr>
                <w:rFonts w:eastAsiaTheme="minorEastAsia" w:hint="eastAsia"/>
                <w:noProof/>
              </w:rPr>
              <w:t>)</w:t>
            </w:r>
          </w:p>
        </w:tc>
      </w:tr>
      <w:tr w:rsidR="007C2A16" w14:paraId="4C6BFC89" w14:textId="77777777" w:rsidTr="007C2A16">
        <w:tc>
          <w:tcPr>
            <w:tcW w:w="3454" w:type="dxa"/>
            <w:tcMar>
              <w:left w:w="0" w:type="dxa"/>
              <w:right w:w="0" w:type="dxa"/>
            </w:tcMar>
          </w:tcPr>
          <w:p w14:paraId="0358346D" w14:textId="77777777" w:rsidR="007C2A16" w:rsidRDefault="007C2A16" w:rsidP="006C2695">
            <w:pPr>
              <w:ind w:firstLine="0"/>
              <w:rPr>
                <w:rFonts w:eastAsiaTheme="minorEastAsia"/>
                <w:noProof/>
              </w:rPr>
            </w:pPr>
            <w:r w:rsidRPr="007C2A16">
              <w:rPr>
                <w:noProof/>
              </w:rPr>
              <w:drawing>
                <wp:inline distT="0" distB="0" distL="0" distR="0" wp14:anchorId="6393F2CF" wp14:editId="3DD6D0AE">
                  <wp:extent cx="2160000" cy="2160000"/>
                  <wp:effectExtent l="0" t="0" r="0" b="0"/>
                  <wp:docPr id="21" name="图片 21" descr="F:\OneDrive\mytensorflow\paper_experiment\imbalance_i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neDrive\mytensorflow\paper_experiment\imbalance_ir\c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54" w:type="dxa"/>
            <w:tcMar>
              <w:left w:w="0" w:type="dxa"/>
              <w:right w:w="0" w:type="dxa"/>
            </w:tcMar>
          </w:tcPr>
          <w:p w14:paraId="69DFDE9C" w14:textId="77777777" w:rsidR="007C2A16" w:rsidRDefault="007C2A16" w:rsidP="006C2695">
            <w:pPr>
              <w:ind w:firstLine="0"/>
              <w:rPr>
                <w:rFonts w:eastAsiaTheme="minorEastAsia"/>
                <w:noProof/>
              </w:rPr>
            </w:pPr>
            <w:r w:rsidRPr="007C2A16">
              <w:rPr>
                <w:noProof/>
              </w:rPr>
              <w:drawing>
                <wp:inline distT="0" distB="0" distL="0" distR="0" wp14:anchorId="7510891C" wp14:editId="1668F893">
                  <wp:extent cx="2160000" cy="2160000"/>
                  <wp:effectExtent l="0" t="0" r="0" b="0"/>
                  <wp:docPr id="25" name="图片 25" descr="F:\OneDrive\mytensorflow\paper_experiment\imbalance_ir\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neDrive\mytensorflow\paper_experiment\imbalance_ir\gi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7C2A16" w14:paraId="1D2521FF" w14:textId="77777777" w:rsidTr="007C2A16">
        <w:tc>
          <w:tcPr>
            <w:tcW w:w="3454" w:type="dxa"/>
            <w:tcMar>
              <w:left w:w="0" w:type="dxa"/>
              <w:right w:w="0" w:type="dxa"/>
            </w:tcMar>
          </w:tcPr>
          <w:p w14:paraId="65C3E2E4"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c)</w:t>
            </w:r>
          </w:p>
        </w:tc>
        <w:tc>
          <w:tcPr>
            <w:tcW w:w="3454" w:type="dxa"/>
            <w:tcMar>
              <w:left w:w="0" w:type="dxa"/>
              <w:right w:w="0" w:type="dxa"/>
            </w:tcMar>
          </w:tcPr>
          <w:p w14:paraId="26E43DD7"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d</w:t>
            </w:r>
            <w:r>
              <w:rPr>
                <w:rFonts w:eastAsiaTheme="minorEastAsia" w:hint="eastAsia"/>
                <w:noProof/>
              </w:rPr>
              <w:t>)</w:t>
            </w:r>
          </w:p>
        </w:tc>
      </w:tr>
      <w:tr w:rsidR="007C2A16" w14:paraId="778AC14A" w14:textId="77777777" w:rsidTr="007C2A16">
        <w:tc>
          <w:tcPr>
            <w:tcW w:w="6908" w:type="dxa"/>
            <w:gridSpan w:val="2"/>
            <w:tcMar>
              <w:left w:w="0" w:type="dxa"/>
              <w:right w:w="0" w:type="dxa"/>
            </w:tcMar>
          </w:tcPr>
          <w:p w14:paraId="3495F2A7" w14:textId="77777777" w:rsidR="007C2A16" w:rsidRDefault="007C2A16" w:rsidP="007C2A16">
            <w:pPr>
              <w:ind w:firstLine="0"/>
              <w:jc w:val="center"/>
              <w:rPr>
                <w:rFonts w:eastAsiaTheme="minorEastAsia"/>
                <w:noProof/>
              </w:rPr>
            </w:pPr>
            <w:r>
              <w:rPr>
                <w:noProof/>
              </w:rPr>
              <w:lastRenderedPageBreak/>
              <w:drawing>
                <wp:inline distT="0" distB="0" distL="0" distR="0" wp14:anchorId="5414ED8D" wp14:editId="41EA255F">
                  <wp:extent cx="2162810" cy="2162810"/>
                  <wp:effectExtent l="0" t="0" r="8890" b="8890"/>
                  <wp:docPr id="26" name="图片 26" descr="C:\Users\zhouying\AppData\Local\Microsoft\Windows\INetCache\Content.Word\wei-i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houying\AppData\Local\Microsoft\Windows\INetCache\Content.Word\wei-igi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2810" cy="2162810"/>
                          </a:xfrm>
                          <a:prstGeom prst="rect">
                            <a:avLst/>
                          </a:prstGeom>
                          <a:noFill/>
                          <a:ln>
                            <a:noFill/>
                          </a:ln>
                        </pic:spPr>
                      </pic:pic>
                    </a:graphicData>
                  </a:graphic>
                </wp:inline>
              </w:drawing>
            </w:r>
          </w:p>
        </w:tc>
      </w:tr>
      <w:tr w:rsidR="007C2A16" w14:paraId="4E78A678" w14:textId="77777777" w:rsidTr="007C2A16">
        <w:tc>
          <w:tcPr>
            <w:tcW w:w="6908" w:type="dxa"/>
            <w:gridSpan w:val="2"/>
            <w:tcMar>
              <w:left w:w="0" w:type="dxa"/>
              <w:right w:w="0" w:type="dxa"/>
            </w:tcMar>
          </w:tcPr>
          <w:p w14:paraId="21261ECF" w14:textId="77777777" w:rsid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e</w:t>
            </w:r>
            <w:r>
              <w:rPr>
                <w:rFonts w:eastAsiaTheme="minorEastAsia" w:hint="eastAsia"/>
                <w:noProof/>
              </w:rPr>
              <w:t>)</w:t>
            </w:r>
          </w:p>
        </w:tc>
      </w:tr>
    </w:tbl>
    <w:p w14:paraId="05971713" w14:textId="77777777" w:rsidR="009B591F" w:rsidRDefault="009B591F" w:rsidP="009B591F">
      <w:pPr>
        <w:pStyle w:val="figurecaption"/>
        <w:jc w:val="both"/>
      </w:pPr>
      <w:r>
        <w:rPr>
          <w:b/>
        </w:rPr>
        <w:t xml:space="preserve">Fig. </w:t>
      </w:r>
      <w:r>
        <w:rPr>
          <w:b/>
        </w:rPr>
        <w:fldChar w:fldCharType="begin"/>
      </w:r>
      <w:r>
        <w:rPr>
          <w:b/>
        </w:rPr>
        <w:instrText xml:space="preserve"> SEQ "Figure" \* MERGEFORMAT </w:instrText>
      </w:r>
      <w:r>
        <w:rPr>
          <w:b/>
        </w:rPr>
        <w:fldChar w:fldCharType="separate"/>
      </w:r>
      <w:r w:rsidR="00A267B3">
        <w:rPr>
          <w:b/>
          <w:noProof/>
        </w:rPr>
        <w:t>2</w:t>
      </w:r>
      <w:r>
        <w:rPr>
          <w:b/>
        </w:rPr>
        <w:fldChar w:fldCharType="end"/>
      </w:r>
      <w:r>
        <w:rPr>
          <w:b/>
        </w:rPr>
        <w:t>.</w:t>
      </w:r>
      <w:r>
        <w:t xml:space="preserve"> Measurements and sensitivity</w:t>
      </w:r>
    </w:p>
    <w:p w14:paraId="105CE057" w14:textId="77777777" w:rsidR="009B591F" w:rsidRPr="00AA7B2F" w:rsidRDefault="009B591F" w:rsidP="009D22F7">
      <w:r w:rsidRPr="009B591F">
        <w:t xml:space="preserve">Taking the sensitivity of minority class as an example, the </w:t>
      </w:r>
      <w:proofErr w:type="spellStart"/>
      <w:r w:rsidRPr="009B591F">
        <w:t>Fig.2</w:t>
      </w:r>
      <w:proofErr w:type="spellEnd"/>
      <w:r w:rsidRPr="009B591F">
        <w:t xml:space="preserve"> shows the relationship between different measurements and classification results. It can be seen that the correlation between CM and IGIR have a stronger linear relation with sensitivity as the measurement while there is no obvious trend in the rest measurements. In addition, the points in CM are more dispersed and the ones in IGIR are more concentrated, which means datasets with the same IGIR are more likely to have the same degree of classification difficulty than those with the same CM.</w:t>
      </w:r>
    </w:p>
    <w:p w14:paraId="56171211" w14:textId="77777777" w:rsidR="00AA7B2F" w:rsidRPr="006809AE" w:rsidRDefault="00B10972" w:rsidP="00AA7B2F">
      <w:pPr>
        <w:pStyle w:val="heading2"/>
        <w:spacing w:before="0"/>
      </w:pPr>
      <w:r>
        <w:t>A</w:t>
      </w:r>
      <w:r w:rsidR="00DB19DA">
        <w:t>nalysis</w:t>
      </w:r>
    </w:p>
    <w:p w14:paraId="4E1CF350" w14:textId="07C26918" w:rsidR="00AA7B2F" w:rsidRDefault="00DB19DA" w:rsidP="00AA7B2F">
      <w:pPr>
        <w:ind w:firstLine="0"/>
      </w:pPr>
      <w:r w:rsidRPr="00DB19DA">
        <w:t xml:space="preserve">In order to quantitatively analyze the relationship between different measurements and the classification results, the results are further analyzed </w:t>
      </w:r>
      <w:r w:rsidR="000F69A0">
        <w:t>by</w:t>
      </w:r>
      <w:r w:rsidR="000F69A0" w:rsidRPr="00DB19DA">
        <w:t xml:space="preserve"> </w:t>
      </w:r>
      <w:r w:rsidRPr="00DB19DA">
        <w:t xml:space="preserve">the determination coefficient </w:t>
      </w:r>
      <w:proofErr w:type="spellStart"/>
      <w:r w:rsidRPr="00DB19DA">
        <w:t>R</w:t>
      </w:r>
      <w:r w:rsidRPr="00E339EF">
        <w:rPr>
          <w:vertAlign w:val="superscript"/>
        </w:rPr>
        <w:t>2</w:t>
      </w:r>
      <w:proofErr w:type="spellEnd"/>
      <w:r w:rsidRPr="00DB19DA">
        <w:t xml:space="preserve">. </w:t>
      </w:r>
      <w:proofErr w:type="spellStart"/>
      <w:r w:rsidRPr="00DB19DA">
        <w:t>R</w:t>
      </w:r>
      <w:r w:rsidRPr="00E339EF">
        <w:rPr>
          <w:vertAlign w:val="superscript"/>
        </w:rPr>
        <w:t>2</w:t>
      </w:r>
      <w:proofErr w:type="spellEnd"/>
      <w:r w:rsidRPr="00DB19DA">
        <w:t xml:space="preserve"> reflects how many percentages of the fluctuation of Y can be described by the fluctuation of X. That is to say, what percentage of the variance of the representation variable Y can be explained by the controlled variable X.</w:t>
      </w:r>
    </w:p>
    <w:p w14:paraId="2AB4D9D2" w14:textId="49AF885A" w:rsidR="006913DC" w:rsidRDefault="006913DC" w:rsidP="006913DC">
      <w:pPr>
        <w:pStyle w:val="equation"/>
      </w:pPr>
      <w:r>
        <w:tab/>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SSR</m:t>
            </m:r>
          </m:num>
          <m:den>
            <m:r>
              <m:rPr>
                <m:sty m:val="p"/>
              </m:rPr>
              <w:rPr>
                <w:rFonts w:ascii="Cambria Math" w:hAnsi="Cambria Math"/>
              </w:rPr>
              <m:t>SST</m:t>
            </m:r>
          </m:den>
        </m:f>
        <m:r>
          <m:rPr>
            <m:sty m:val="p"/>
          </m:rPr>
          <w:rPr>
            <w:rFonts w:ascii="Cambria Math" w:hAnsi="Cambria Math"/>
          </w:rPr>
          <m:t>=1-</m:t>
        </m:r>
        <m:f>
          <m:fPr>
            <m:ctrlPr>
              <w:rPr>
                <w:rFonts w:ascii="Cambria Math" w:hAnsi="Cambria Math"/>
              </w:rPr>
            </m:ctrlPr>
          </m:fPr>
          <m:num>
            <m:r>
              <m:rPr>
                <m:sty m:val="p"/>
              </m:rPr>
              <w:rPr>
                <w:rFonts w:ascii="Cambria Math" w:hAnsi="Cambria Math"/>
              </w:rPr>
              <m:t>SSE</m:t>
            </m:r>
          </m:num>
          <m:den>
            <m:r>
              <m:rPr>
                <m:sty m:val="p"/>
              </m:rPr>
              <w:rPr>
                <w:rFonts w:ascii="Cambria Math" w:hAnsi="Cambria Math"/>
              </w:rPr>
              <m:t>SST</m:t>
            </m:r>
          </m:den>
        </m:f>
      </m:oMath>
      <w:r>
        <w:tab/>
        <w:t>(</w:t>
      </w:r>
      <w:fldSimple w:instr=" SEQ &quot;equation&quot; \n \* MERGEFORMAT ">
        <w:r>
          <w:rPr>
            <w:noProof/>
          </w:rPr>
          <w:t>16</w:t>
        </w:r>
      </w:fldSimple>
      <w:r>
        <w:t>)</w:t>
      </w:r>
    </w:p>
    <w:p w14:paraId="06B49898" w14:textId="1763CEEE" w:rsidR="00AA7B2F" w:rsidRDefault="00DB19DA" w:rsidP="009D22F7">
      <w:r w:rsidRPr="00DB19DA">
        <w:t>Where SST=</w:t>
      </w:r>
      <w:proofErr w:type="spellStart"/>
      <w:r w:rsidRPr="00DB19DA">
        <w:t>SSR+SSE</w:t>
      </w:r>
      <w:proofErr w:type="spellEnd"/>
      <w:r w:rsidRPr="00DB19DA">
        <w:t xml:space="preserve">, </w:t>
      </w:r>
      <w:commentRangeStart w:id="55"/>
      <w:r w:rsidRPr="00DB19DA">
        <w:t>SST repre</w:t>
      </w:r>
      <w:r w:rsidR="00B902B9">
        <w:t>sents the total sum of squares</w:t>
      </w:r>
      <w:r w:rsidRPr="00DB19DA">
        <w:t xml:space="preserve">, </w:t>
      </w:r>
      <w:proofErr w:type="spellStart"/>
      <w:r w:rsidRPr="00DB19DA">
        <w:t>SSR</w:t>
      </w:r>
      <w:proofErr w:type="spellEnd"/>
      <w:r w:rsidRPr="00DB19DA">
        <w:t xml:space="preserve"> represents the regression sum of squares, </w:t>
      </w:r>
      <w:commentRangeEnd w:id="55"/>
      <w:r w:rsidR="00137CD4">
        <w:rPr>
          <w:rStyle w:val="ae"/>
        </w:rPr>
        <w:commentReference w:id="55"/>
      </w:r>
      <w:r w:rsidRPr="00DB19DA">
        <w:t>and the SSE represents the error sum of squares.</w:t>
      </w:r>
    </w:p>
    <w:p w14:paraId="594EBF6E" w14:textId="77777777" w:rsidR="00DB19DA" w:rsidRDefault="00DB19DA" w:rsidP="00DB19DA">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5</w:t>
      </w:r>
      <w:r>
        <w:rPr>
          <w:b/>
        </w:rPr>
        <w:fldChar w:fldCharType="end"/>
      </w:r>
      <w:r>
        <w:rPr>
          <w:b/>
        </w:rPr>
        <w:t>.</w:t>
      </w:r>
      <w:r>
        <w:t xml:space="preserve"> </w:t>
      </w:r>
      <w:proofErr w:type="spellStart"/>
      <w:r>
        <w:t>R</w:t>
      </w:r>
      <w:r w:rsidRPr="00DB19DA">
        <w:rPr>
          <w:vertAlign w:val="superscript"/>
        </w:rPr>
        <w:t>2</w:t>
      </w:r>
      <w:proofErr w:type="spellEnd"/>
      <w:r>
        <w:t xml:space="preserve"> of measurements and classification results.</w:t>
      </w:r>
    </w:p>
    <w:tbl>
      <w:tblPr>
        <w:tblW w:w="5000" w:type="pct"/>
        <w:jc w:val="center"/>
        <w:tblCellMar>
          <w:left w:w="70" w:type="dxa"/>
          <w:right w:w="70" w:type="dxa"/>
        </w:tblCellMar>
        <w:tblLook w:val="0000" w:firstRow="0" w:lastRow="0" w:firstColumn="0" w:lastColumn="0" w:noHBand="0" w:noVBand="0"/>
      </w:tblPr>
      <w:tblGrid>
        <w:gridCol w:w="1354"/>
        <w:gridCol w:w="2758"/>
        <w:gridCol w:w="1403"/>
        <w:gridCol w:w="1403"/>
      </w:tblGrid>
      <w:tr w:rsidR="00DB19DA" w:rsidRPr="009A3755" w14:paraId="115689E4" w14:textId="77777777" w:rsidTr="00DB19DA">
        <w:trPr>
          <w:jc w:val="center"/>
        </w:trPr>
        <w:tc>
          <w:tcPr>
            <w:tcW w:w="979" w:type="pct"/>
            <w:tcBorders>
              <w:top w:val="single" w:sz="12" w:space="0" w:color="000000"/>
              <w:bottom w:val="single" w:sz="6" w:space="0" w:color="000000"/>
            </w:tcBorders>
          </w:tcPr>
          <w:p w14:paraId="3D12D25A" w14:textId="77777777" w:rsidR="00DB19DA" w:rsidRPr="00C84646" w:rsidRDefault="00DB19DA" w:rsidP="00DB19DA"/>
        </w:tc>
        <w:tc>
          <w:tcPr>
            <w:tcW w:w="1993" w:type="pct"/>
            <w:tcBorders>
              <w:top w:val="single" w:sz="12" w:space="0" w:color="000000"/>
              <w:bottom w:val="single" w:sz="6" w:space="0" w:color="000000"/>
            </w:tcBorders>
          </w:tcPr>
          <w:p w14:paraId="161C960C" w14:textId="77777777" w:rsidR="00DB19DA" w:rsidRPr="00C84646" w:rsidRDefault="00DB19DA" w:rsidP="00DB19DA">
            <w:proofErr w:type="spellStart"/>
            <w:r w:rsidRPr="00C84646">
              <w:t>F1_min</w:t>
            </w:r>
            <w:proofErr w:type="spellEnd"/>
          </w:p>
        </w:tc>
        <w:tc>
          <w:tcPr>
            <w:tcW w:w="1014" w:type="pct"/>
            <w:tcBorders>
              <w:top w:val="single" w:sz="12" w:space="0" w:color="000000"/>
              <w:bottom w:val="single" w:sz="6" w:space="0" w:color="000000"/>
            </w:tcBorders>
          </w:tcPr>
          <w:p w14:paraId="61B50B8C" w14:textId="1EEE4DDA" w:rsidR="00DB19DA" w:rsidRPr="00C84646" w:rsidRDefault="00FB37CC" w:rsidP="00DB19DA">
            <w:r>
              <w:t>G</w:t>
            </w:r>
            <w:r w:rsidR="00DB19DA" w:rsidRPr="00C84646">
              <w:t>mean</w:t>
            </w:r>
          </w:p>
        </w:tc>
        <w:tc>
          <w:tcPr>
            <w:tcW w:w="1014" w:type="pct"/>
            <w:tcBorders>
              <w:top w:val="single" w:sz="12" w:space="0" w:color="000000"/>
              <w:bottom w:val="single" w:sz="6" w:space="0" w:color="000000"/>
            </w:tcBorders>
          </w:tcPr>
          <w:p w14:paraId="7988D4BF" w14:textId="77777777" w:rsidR="00DB19DA" w:rsidRPr="00C84646" w:rsidRDefault="00DB19DA" w:rsidP="00DB19DA">
            <w:r w:rsidRPr="00C84646">
              <w:t>sensitivity</w:t>
            </w:r>
          </w:p>
        </w:tc>
      </w:tr>
      <w:tr w:rsidR="00DB19DA" w:rsidRPr="009A3755" w14:paraId="1152A6E4" w14:textId="77777777" w:rsidTr="00DB19DA">
        <w:trPr>
          <w:trHeight w:val="284"/>
          <w:jc w:val="center"/>
        </w:trPr>
        <w:tc>
          <w:tcPr>
            <w:tcW w:w="979" w:type="pct"/>
          </w:tcPr>
          <w:p w14:paraId="3FF4B5E3" w14:textId="77777777" w:rsidR="00DB19DA" w:rsidRPr="00C84646" w:rsidRDefault="00DB19DA" w:rsidP="00DB19DA">
            <w:r w:rsidRPr="00C84646">
              <w:t>IGIR</w:t>
            </w:r>
          </w:p>
        </w:tc>
        <w:tc>
          <w:tcPr>
            <w:tcW w:w="1993" w:type="pct"/>
          </w:tcPr>
          <w:p w14:paraId="29F298F0" w14:textId="77777777" w:rsidR="00DB19DA" w:rsidRPr="00C84646" w:rsidRDefault="00DB19DA" w:rsidP="00DB19DA">
            <w:r w:rsidRPr="00C84646">
              <w:t xml:space="preserve">0.92 </w:t>
            </w:r>
          </w:p>
        </w:tc>
        <w:tc>
          <w:tcPr>
            <w:tcW w:w="1014" w:type="pct"/>
          </w:tcPr>
          <w:p w14:paraId="5AE1F000" w14:textId="77777777" w:rsidR="00DB19DA" w:rsidRPr="00C84646" w:rsidRDefault="00DB19DA" w:rsidP="00DB19DA">
            <w:r w:rsidRPr="00C84646">
              <w:t xml:space="preserve">0.88 </w:t>
            </w:r>
          </w:p>
        </w:tc>
        <w:tc>
          <w:tcPr>
            <w:tcW w:w="1014" w:type="pct"/>
          </w:tcPr>
          <w:p w14:paraId="28C10E69" w14:textId="77777777" w:rsidR="00DB19DA" w:rsidRPr="00C84646" w:rsidRDefault="00DB19DA" w:rsidP="00DB19DA">
            <w:r w:rsidRPr="00C84646">
              <w:t xml:space="preserve">0.93 </w:t>
            </w:r>
          </w:p>
        </w:tc>
      </w:tr>
      <w:tr w:rsidR="00DB19DA" w:rsidRPr="009A3755" w14:paraId="435077BD" w14:textId="77777777" w:rsidTr="00DB19DA">
        <w:trPr>
          <w:trHeight w:val="284"/>
          <w:jc w:val="center"/>
        </w:trPr>
        <w:tc>
          <w:tcPr>
            <w:tcW w:w="979" w:type="pct"/>
          </w:tcPr>
          <w:p w14:paraId="2AD93D04" w14:textId="77777777" w:rsidR="00DB19DA" w:rsidRPr="00C84646" w:rsidRDefault="00DB19DA" w:rsidP="00DB19DA">
            <w:r w:rsidRPr="00C84646">
              <w:t>IR</w:t>
            </w:r>
          </w:p>
        </w:tc>
        <w:tc>
          <w:tcPr>
            <w:tcW w:w="1993" w:type="pct"/>
          </w:tcPr>
          <w:p w14:paraId="6B06812A" w14:textId="77777777" w:rsidR="00DB19DA" w:rsidRPr="00C84646" w:rsidRDefault="00DB19DA" w:rsidP="00DB19DA">
            <w:r w:rsidRPr="00C84646">
              <w:t xml:space="preserve">0.18 </w:t>
            </w:r>
          </w:p>
        </w:tc>
        <w:tc>
          <w:tcPr>
            <w:tcW w:w="1014" w:type="pct"/>
          </w:tcPr>
          <w:p w14:paraId="739629BB" w14:textId="77777777" w:rsidR="00DB19DA" w:rsidRPr="00C84646" w:rsidRDefault="00DB19DA" w:rsidP="00DB19DA">
            <w:r w:rsidRPr="00C84646">
              <w:t xml:space="preserve">0.34 </w:t>
            </w:r>
          </w:p>
        </w:tc>
        <w:tc>
          <w:tcPr>
            <w:tcW w:w="1014" w:type="pct"/>
          </w:tcPr>
          <w:p w14:paraId="62CBE657" w14:textId="77777777" w:rsidR="00DB19DA" w:rsidRPr="00C84646" w:rsidRDefault="00DB19DA" w:rsidP="00DB19DA">
            <w:r w:rsidRPr="00C84646">
              <w:t xml:space="preserve">0.28 </w:t>
            </w:r>
          </w:p>
        </w:tc>
      </w:tr>
      <w:tr w:rsidR="00DB19DA" w:rsidRPr="009A3755" w14:paraId="12E7E3F3" w14:textId="77777777" w:rsidTr="00DB19DA">
        <w:trPr>
          <w:trHeight w:val="284"/>
          <w:jc w:val="center"/>
        </w:trPr>
        <w:tc>
          <w:tcPr>
            <w:tcW w:w="979" w:type="pct"/>
          </w:tcPr>
          <w:p w14:paraId="010E693A" w14:textId="77777777" w:rsidR="00DB19DA" w:rsidRPr="00C84646" w:rsidRDefault="00DB19DA" w:rsidP="00DB19DA">
            <w:r w:rsidRPr="00C84646">
              <w:t>GIR</w:t>
            </w:r>
          </w:p>
        </w:tc>
        <w:tc>
          <w:tcPr>
            <w:tcW w:w="1993" w:type="pct"/>
          </w:tcPr>
          <w:p w14:paraId="20E78833" w14:textId="77777777" w:rsidR="00DB19DA" w:rsidRPr="00C84646" w:rsidRDefault="00DB19DA" w:rsidP="00DB19DA">
            <w:r w:rsidRPr="00C84646">
              <w:t xml:space="preserve">-0.70 </w:t>
            </w:r>
          </w:p>
        </w:tc>
        <w:tc>
          <w:tcPr>
            <w:tcW w:w="1014" w:type="pct"/>
          </w:tcPr>
          <w:p w14:paraId="6D60D3DC" w14:textId="77777777" w:rsidR="00DB19DA" w:rsidRPr="00C84646" w:rsidRDefault="00DB19DA" w:rsidP="00DB19DA">
            <w:r w:rsidRPr="00C84646">
              <w:t xml:space="preserve">-0.58 </w:t>
            </w:r>
          </w:p>
        </w:tc>
        <w:tc>
          <w:tcPr>
            <w:tcW w:w="1014" w:type="pct"/>
          </w:tcPr>
          <w:p w14:paraId="36AC8144" w14:textId="77777777" w:rsidR="00DB19DA" w:rsidRPr="00C84646" w:rsidRDefault="00DB19DA" w:rsidP="00DB19DA">
            <w:r w:rsidRPr="00C84646">
              <w:t xml:space="preserve">-0.67 </w:t>
            </w:r>
          </w:p>
        </w:tc>
      </w:tr>
      <w:tr w:rsidR="00DB19DA" w:rsidRPr="009A3755" w14:paraId="4464D92E" w14:textId="77777777" w:rsidTr="00DB19DA">
        <w:trPr>
          <w:trHeight w:val="284"/>
          <w:jc w:val="center"/>
        </w:trPr>
        <w:tc>
          <w:tcPr>
            <w:tcW w:w="979" w:type="pct"/>
          </w:tcPr>
          <w:p w14:paraId="65209760" w14:textId="77777777" w:rsidR="00DB19DA" w:rsidRPr="00C84646" w:rsidRDefault="00DB19DA" w:rsidP="00DB19DA">
            <w:r w:rsidRPr="00C84646">
              <w:t>CM</w:t>
            </w:r>
          </w:p>
        </w:tc>
        <w:tc>
          <w:tcPr>
            <w:tcW w:w="1993" w:type="pct"/>
          </w:tcPr>
          <w:p w14:paraId="2E5C1D43" w14:textId="77777777" w:rsidR="00DB19DA" w:rsidRPr="00C84646" w:rsidRDefault="00DB19DA" w:rsidP="00DB19DA">
            <w:r w:rsidRPr="00C84646">
              <w:t xml:space="preserve">-0.80 </w:t>
            </w:r>
          </w:p>
        </w:tc>
        <w:tc>
          <w:tcPr>
            <w:tcW w:w="1014" w:type="pct"/>
          </w:tcPr>
          <w:p w14:paraId="1EDB4F96" w14:textId="77777777" w:rsidR="00DB19DA" w:rsidRPr="00C84646" w:rsidRDefault="00DB19DA" w:rsidP="00DB19DA">
            <w:r w:rsidRPr="00C84646">
              <w:t xml:space="preserve">-0.85 </w:t>
            </w:r>
          </w:p>
        </w:tc>
        <w:tc>
          <w:tcPr>
            <w:tcW w:w="1014" w:type="pct"/>
          </w:tcPr>
          <w:p w14:paraId="5E88E277" w14:textId="77777777" w:rsidR="00DB19DA" w:rsidRPr="00C84646" w:rsidRDefault="00DB19DA" w:rsidP="00DB19DA">
            <w:r w:rsidRPr="00C84646">
              <w:t xml:space="preserve">-0.84 </w:t>
            </w:r>
          </w:p>
        </w:tc>
      </w:tr>
      <w:tr w:rsidR="00DB19DA" w:rsidRPr="009A3755" w14:paraId="3C74636D" w14:textId="77777777" w:rsidTr="00DB19DA">
        <w:trPr>
          <w:trHeight w:val="284"/>
          <w:jc w:val="center"/>
        </w:trPr>
        <w:tc>
          <w:tcPr>
            <w:tcW w:w="979" w:type="pct"/>
            <w:tcBorders>
              <w:bottom w:val="single" w:sz="12" w:space="0" w:color="000000"/>
            </w:tcBorders>
          </w:tcPr>
          <w:p w14:paraId="6BEC8D67" w14:textId="77777777" w:rsidR="00DB19DA" w:rsidRPr="00C84646" w:rsidRDefault="00DB19DA" w:rsidP="00DB19DA">
            <w:r w:rsidRPr="00C84646">
              <w:lastRenderedPageBreak/>
              <w:t>F1</w:t>
            </w:r>
          </w:p>
        </w:tc>
        <w:tc>
          <w:tcPr>
            <w:tcW w:w="1993" w:type="pct"/>
            <w:tcBorders>
              <w:bottom w:val="single" w:sz="12" w:space="0" w:color="000000"/>
            </w:tcBorders>
          </w:tcPr>
          <w:p w14:paraId="6CF9A47F" w14:textId="77777777" w:rsidR="00DB19DA" w:rsidRPr="00C84646" w:rsidRDefault="00DB19DA" w:rsidP="00DB19DA">
            <w:r w:rsidRPr="00C84646">
              <w:t xml:space="preserve">0.70 </w:t>
            </w:r>
          </w:p>
        </w:tc>
        <w:tc>
          <w:tcPr>
            <w:tcW w:w="1014" w:type="pct"/>
            <w:tcBorders>
              <w:bottom w:val="single" w:sz="12" w:space="0" w:color="000000"/>
            </w:tcBorders>
          </w:tcPr>
          <w:p w14:paraId="4028948C" w14:textId="77777777" w:rsidR="00DB19DA" w:rsidRPr="00C84646" w:rsidRDefault="00DB19DA" w:rsidP="00DB19DA">
            <w:r w:rsidRPr="00C84646">
              <w:t xml:space="preserve">0.70 </w:t>
            </w:r>
          </w:p>
        </w:tc>
        <w:tc>
          <w:tcPr>
            <w:tcW w:w="1014" w:type="pct"/>
            <w:tcBorders>
              <w:bottom w:val="single" w:sz="12" w:space="0" w:color="000000"/>
            </w:tcBorders>
          </w:tcPr>
          <w:p w14:paraId="6FD794CD" w14:textId="77777777" w:rsidR="00DB19DA" w:rsidRDefault="00DB19DA" w:rsidP="00DB19DA">
            <w:r w:rsidRPr="00C84646">
              <w:t xml:space="preserve">0.71 </w:t>
            </w:r>
          </w:p>
        </w:tc>
      </w:tr>
    </w:tbl>
    <w:p w14:paraId="58171640" w14:textId="37662621" w:rsidR="00DB19DA" w:rsidRDefault="00DB19DA" w:rsidP="009D22F7">
      <w:r>
        <w:t xml:space="preserve">In IGIR, we calculate the number of samples of the average k-nearest neighbors </w:t>
      </w:r>
      <w:r w:rsidR="00137CD4">
        <w:t xml:space="preserve">by </w:t>
      </w:r>
      <w:r>
        <w:t>each sample, so the calculated value can be considered as the probability that the sample is classified as its own class</w:t>
      </w:r>
      <w:r w:rsidR="00771571">
        <w:rPr>
          <w:rFonts w:asciiTheme="minorEastAsia" w:eastAsiaTheme="minorEastAsia" w:hAnsiTheme="minorEastAsia" w:hint="eastAsia"/>
          <w:lang w:eastAsia="zh-CN"/>
        </w:rPr>
        <w:t xml:space="preserve">. </w:t>
      </w:r>
      <w:r w:rsidR="007B2163">
        <w:t>T</w:t>
      </w:r>
      <w:r>
        <w:t xml:space="preserve">o a certain extent, this </w:t>
      </w:r>
      <w:r w:rsidR="00771571">
        <w:t>measurement can be regarded as G</w:t>
      </w:r>
      <w:r>
        <w:t>mean under the k-</w:t>
      </w:r>
      <w:proofErr w:type="spellStart"/>
      <w:r>
        <w:t>NN</w:t>
      </w:r>
      <w:proofErr w:type="spellEnd"/>
      <w:r>
        <w:t xml:space="preserve"> classifier, and it is reasonable to indicate the classification performance of other classifiers.</w:t>
      </w:r>
    </w:p>
    <w:p w14:paraId="08BD844C" w14:textId="2895A075" w:rsidR="00DB19DA" w:rsidRDefault="00DB19DA" w:rsidP="009D22F7">
      <w:r>
        <w:t xml:space="preserve">The </w:t>
      </w:r>
      <w:proofErr w:type="spellStart"/>
      <w:r>
        <w:t>R</w:t>
      </w:r>
      <w:r w:rsidRPr="00827E1A">
        <w:rPr>
          <w:vertAlign w:val="superscript"/>
        </w:rPr>
        <w:t>2</w:t>
      </w:r>
      <w:proofErr w:type="spellEnd"/>
      <w:r>
        <w:t xml:space="preserve"> in table 5 also show</w:t>
      </w:r>
      <w:r w:rsidR="00D5641D">
        <w:t>s</w:t>
      </w:r>
      <w:r>
        <w:t xml:space="preserve"> the superiority of IGIR. The IGIR proposed in this paper is more </w:t>
      </w:r>
      <w:r w:rsidR="006A7AF5">
        <w:rPr>
          <w:rFonts w:asciiTheme="minorEastAsia" w:eastAsiaTheme="minorEastAsia" w:hAnsiTheme="minorEastAsia" w:hint="eastAsia"/>
          <w:lang w:eastAsia="zh-CN"/>
        </w:rPr>
        <w:t>capable</w:t>
      </w:r>
      <w:r>
        <w:t xml:space="preserve"> to indicate the classification results, and</w:t>
      </w:r>
      <w:bookmarkStart w:id="56" w:name="OLE_LINK35"/>
      <w:bookmarkStart w:id="57" w:name="OLE_LINK36"/>
      <w:r>
        <w:t xml:space="preserve"> it has a </w:t>
      </w:r>
      <w:r w:rsidR="0044729A">
        <w:t xml:space="preserve">stronger relevance with the final classification performance and can be a better indicator of the sampled subset in resampling methods. </w:t>
      </w:r>
    </w:p>
    <w:bookmarkEnd w:id="56"/>
    <w:bookmarkEnd w:id="57"/>
    <w:p w14:paraId="6989126D" w14:textId="77777777" w:rsidR="00AA7B2F" w:rsidRDefault="00DB19DA" w:rsidP="00AA7B2F">
      <w:pPr>
        <w:pStyle w:val="heading1"/>
      </w:pPr>
      <w:r>
        <w:t>Conclusion</w:t>
      </w:r>
    </w:p>
    <w:p w14:paraId="4A94CFFD" w14:textId="77777777" w:rsidR="00AA7B2F" w:rsidRDefault="00DB19DA" w:rsidP="00DB19DA">
      <w:pPr>
        <w:pStyle w:val="p1a"/>
      </w:pPr>
      <w:r w:rsidRPr="00DB19DA">
        <w:t>In this paper, an improved measurement for imbalanced datasets is proposed. This measurement has a higher correlation with the classification results and can be used in the sampling algorithm. The future work will be sampling algorithms based on this measurement to improve the classification results.</w:t>
      </w:r>
    </w:p>
    <w:p w14:paraId="49FC086F" w14:textId="77777777" w:rsidR="00173BC4" w:rsidRDefault="00173BC4" w:rsidP="00173BC4">
      <w:pPr>
        <w:pStyle w:val="heading1"/>
        <w:numPr>
          <w:ilvl w:val="0"/>
          <w:numId w:val="0"/>
        </w:numPr>
        <w:ind w:left="567" w:hanging="567"/>
      </w:pPr>
      <w:r w:rsidRPr="00F35071">
        <w:rPr>
          <w:rFonts w:hint="eastAsia"/>
        </w:rPr>
        <w:t>A</w:t>
      </w:r>
      <w:r>
        <w:t>cknowledge</w:t>
      </w:r>
    </w:p>
    <w:p w14:paraId="64DC56E6" w14:textId="63351822" w:rsidR="00AA7B2F" w:rsidRDefault="00173BC4" w:rsidP="0043135D">
      <w:pPr>
        <w:ind w:firstLine="0"/>
      </w:pPr>
      <w:r w:rsidRPr="00173BC4">
        <w:t>This work is supported by the Foundation Item: Shenzhen Foundation Research Project (</w:t>
      </w:r>
      <w:proofErr w:type="spellStart"/>
      <w:r w:rsidRPr="00173BC4">
        <w:t>No.JCYJ20170307151518535</w:t>
      </w:r>
      <w:proofErr w:type="spellEnd"/>
      <w:r w:rsidRPr="00173BC4">
        <w:t>).</w:t>
      </w:r>
      <w:r w:rsidR="005604D0">
        <w:t xml:space="preserve"> </w:t>
      </w:r>
    </w:p>
    <w:p w14:paraId="6421B00A" w14:textId="4CC5E20B" w:rsidR="00B32BEF" w:rsidRPr="000239DD" w:rsidRDefault="009B2539" w:rsidP="000239DD">
      <w:pPr>
        <w:pStyle w:val="heading1"/>
        <w:numPr>
          <w:ilvl w:val="0"/>
          <w:numId w:val="0"/>
        </w:numPr>
        <w:ind w:left="567" w:hanging="567"/>
      </w:pPr>
      <w:r>
        <w:t>References</w:t>
      </w:r>
    </w:p>
    <w:p w14:paraId="0F6990E7" w14:textId="79BFACD7" w:rsidR="00B32BEF" w:rsidRPr="00B32BEF" w:rsidRDefault="00B32BEF" w:rsidP="00A92F54">
      <w:pPr>
        <w:spacing w:line="220" w:lineRule="atLeast"/>
        <w:ind w:left="454" w:hanging="227"/>
        <w:rPr>
          <w:noProof/>
          <w:sz w:val="18"/>
          <w:szCs w:val="24"/>
        </w:rPr>
      </w:pPr>
      <w:r w:rsidRPr="000239DD">
        <w:rPr>
          <w:noProof/>
          <w:sz w:val="18"/>
          <w:szCs w:val="24"/>
        </w:rPr>
        <w:fldChar w:fldCharType="begin" w:fldLock="1"/>
      </w:r>
      <w:r w:rsidRPr="000239DD">
        <w:rPr>
          <w:noProof/>
          <w:sz w:val="18"/>
          <w:szCs w:val="24"/>
        </w:rPr>
        <w:instrText xml:space="preserve">ADDIN Mendeley Bibliography CSL_BIBLIOGRAPHY </w:instrText>
      </w:r>
      <w:r w:rsidRPr="000239DD">
        <w:rPr>
          <w:noProof/>
          <w:sz w:val="18"/>
          <w:szCs w:val="24"/>
        </w:rPr>
        <w:fldChar w:fldCharType="separate"/>
      </w:r>
      <w:r w:rsidRPr="00B32BEF">
        <w:rPr>
          <w:noProof/>
          <w:sz w:val="18"/>
          <w:szCs w:val="24"/>
        </w:rPr>
        <w:t xml:space="preserve">1. </w:t>
      </w:r>
      <w:r w:rsidR="00A92F54">
        <w:rPr>
          <w:noProof/>
          <w:sz w:val="18"/>
          <w:szCs w:val="24"/>
        </w:rPr>
        <w:t xml:space="preserve"> </w:t>
      </w:r>
      <w:r w:rsidRPr="00B32BEF">
        <w:rPr>
          <w:noProof/>
          <w:sz w:val="18"/>
          <w:szCs w:val="24"/>
        </w:rPr>
        <w:t xml:space="preserve">Wang Y, Li X, Tao B: Improving classification of mature microRNA by solving class imbalance problem. Scientific Reports </w:t>
      </w:r>
      <w:r w:rsidR="007014A5">
        <w:rPr>
          <w:noProof/>
          <w:sz w:val="18"/>
          <w:szCs w:val="24"/>
        </w:rPr>
        <w:t>6,</w:t>
      </w:r>
      <w:r w:rsidR="007158E5">
        <w:rPr>
          <w:noProof/>
          <w:sz w:val="18"/>
          <w:szCs w:val="24"/>
        </w:rPr>
        <w:t xml:space="preserve"> </w:t>
      </w:r>
      <w:r w:rsidRPr="00B32BEF">
        <w:rPr>
          <w:noProof/>
          <w:sz w:val="18"/>
          <w:szCs w:val="24"/>
        </w:rPr>
        <w:t>25941</w:t>
      </w:r>
      <w:r w:rsidR="00EC3875" w:rsidRPr="00EC3875">
        <w:rPr>
          <w:noProof/>
          <w:sz w:val="18"/>
          <w:szCs w:val="24"/>
        </w:rPr>
        <w:t xml:space="preserve"> </w:t>
      </w:r>
      <w:r w:rsidR="00EC3875">
        <w:rPr>
          <w:noProof/>
          <w:sz w:val="18"/>
          <w:szCs w:val="24"/>
        </w:rPr>
        <w:t>(2016)</w:t>
      </w:r>
      <w:r w:rsidR="007014A5">
        <w:rPr>
          <w:noProof/>
          <w:sz w:val="18"/>
          <w:szCs w:val="24"/>
        </w:rPr>
        <w:t>.</w:t>
      </w:r>
    </w:p>
    <w:p w14:paraId="5FE89E18" w14:textId="6B3F62D6" w:rsidR="00B32BEF" w:rsidRPr="00B32BEF" w:rsidRDefault="00B32BEF" w:rsidP="00A92F54">
      <w:pPr>
        <w:spacing w:line="220" w:lineRule="atLeast"/>
        <w:ind w:left="454" w:hanging="227"/>
        <w:rPr>
          <w:noProof/>
          <w:sz w:val="18"/>
          <w:szCs w:val="24"/>
        </w:rPr>
      </w:pPr>
      <w:r w:rsidRPr="00B32BEF">
        <w:rPr>
          <w:noProof/>
          <w:sz w:val="18"/>
          <w:szCs w:val="24"/>
        </w:rPr>
        <w:t xml:space="preserve">2. </w:t>
      </w:r>
      <w:r w:rsidR="00A92F54">
        <w:rPr>
          <w:noProof/>
          <w:sz w:val="18"/>
          <w:szCs w:val="24"/>
        </w:rPr>
        <w:t xml:space="preserve"> </w:t>
      </w:r>
      <w:r w:rsidRPr="00B32BEF">
        <w:rPr>
          <w:noProof/>
          <w:sz w:val="18"/>
          <w:szCs w:val="24"/>
        </w:rPr>
        <w:t xml:space="preserve">Stegmayer G, Yones C, Kamenetzky L, Milone DH: High Class-Imbalance in pre-miRNA Prediction: A Novel Approach Based on deepSOM. IEEE/ACM Transactions on Computational Biology and Bioinformatics </w:t>
      </w:r>
      <w:r w:rsidR="007014A5">
        <w:rPr>
          <w:noProof/>
          <w:sz w:val="18"/>
          <w:szCs w:val="24"/>
        </w:rPr>
        <w:t>14</w:t>
      </w:r>
      <w:r w:rsidRPr="00B32BEF">
        <w:rPr>
          <w:noProof/>
          <w:sz w:val="18"/>
          <w:szCs w:val="24"/>
        </w:rPr>
        <w:t>(6)</w:t>
      </w:r>
      <w:r w:rsidR="007014A5">
        <w:rPr>
          <w:noProof/>
          <w:sz w:val="18"/>
          <w:szCs w:val="24"/>
        </w:rPr>
        <w:t>,</w:t>
      </w:r>
      <w:r w:rsidRPr="00B32BEF">
        <w:rPr>
          <w:noProof/>
          <w:sz w:val="18"/>
          <w:szCs w:val="24"/>
        </w:rPr>
        <w:t xml:space="preserve"> 1316–</w:t>
      </w:r>
      <w:r w:rsidR="007014A5">
        <w:rPr>
          <w:noProof/>
          <w:sz w:val="18"/>
          <w:szCs w:val="24"/>
        </w:rPr>
        <w:t>26</w:t>
      </w:r>
      <w:r w:rsidR="00EC3875" w:rsidRPr="00EC3875">
        <w:rPr>
          <w:noProof/>
          <w:sz w:val="18"/>
          <w:szCs w:val="24"/>
        </w:rPr>
        <w:t xml:space="preserve"> </w:t>
      </w:r>
      <w:r w:rsidR="00EC3875">
        <w:rPr>
          <w:noProof/>
          <w:sz w:val="18"/>
          <w:szCs w:val="24"/>
        </w:rPr>
        <w:t>(2017)</w:t>
      </w:r>
      <w:r w:rsidR="007014A5">
        <w:rPr>
          <w:noProof/>
          <w:sz w:val="18"/>
          <w:szCs w:val="24"/>
        </w:rPr>
        <w:t>.</w:t>
      </w:r>
    </w:p>
    <w:p w14:paraId="7A05F70D" w14:textId="6874FDF4" w:rsidR="00B32BEF" w:rsidRPr="00B32BEF" w:rsidRDefault="00B32BEF" w:rsidP="00A92F54">
      <w:pPr>
        <w:spacing w:line="220" w:lineRule="atLeast"/>
        <w:ind w:left="454" w:hanging="227"/>
        <w:rPr>
          <w:noProof/>
          <w:sz w:val="18"/>
          <w:szCs w:val="24"/>
        </w:rPr>
      </w:pPr>
      <w:r w:rsidRPr="00B32BEF">
        <w:rPr>
          <w:noProof/>
          <w:sz w:val="18"/>
          <w:szCs w:val="24"/>
        </w:rPr>
        <w:t xml:space="preserve">3. </w:t>
      </w:r>
      <w:r w:rsidR="00A92F54">
        <w:rPr>
          <w:noProof/>
          <w:sz w:val="18"/>
          <w:szCs w:val="24"/>
        </w:rPr>
        <w:t xml:space="preserve"> </w:t>
      </w:r>
      <w:r w:rsidRPr="00B32BEF">
        <w:rPr>
          <w:noProof/>
          <w:sz w:val="18"/>
          <w:szCs w:val="24"/>
        </w:rPr>
        <w:t>Leichtle T, Geiß C, Lakes T, Taubenböck H: Class imbalance in unsupervised change detection – A diagnostic analysis from urban remote sensing. International Journal of Applied Earth Observation and Geoinformation 60</w:t>
      </w:r>
      <w:r w:rsidR="007014A5">
        <w:rPr>
          <w:noProof/>
          <w:sz w:val="18"/>
          <w:szCs w:val="24"/>
        </w:rPr>
        <w:t>,</w:t>
      </w:r>
      <w:r w:rsidRPr="00B32BEF">
        <w:rPr>
          <w:noProof/>
          <w:sz w:val="18"/>
          <w:szCs w:val="24"/>
        </w:rPr>
        <w:t xml:space="preserve"> 83–</w:t>
      </w:r>
      <w:r w:rsidR="007014A5">
        <w:rPr>
          <w:noProof/>
          <w:sz w:val="18"/>
          <w:szCs w:val="24"/>
        </w:rPr>
        <w:t xml:space="preserve">98 </w:t>
      </w:r>
      <w:r w:rsidR="00EC3875">
        <w:rPr>
          <w:noProof/>
          <w:sz w:val="18"/>
          <w:szCs w:val="24"/>
        </w:rPr>
        <w:t>(2017)</w:t>
      </w:r>
      <w:r w:rsidR="007014A5">
        <w:rPr>
          <w:noProof/>
          <w:sz w:val="18"/>
          <w:szCs w:val="24"/>
        </w:rPr>
        <w:t>.</w:t>
      </w:r>
    </w:p>
    <w:p w14:paraId="51E3A2FC" w14:textId="41C61DE0" w:rsidR="00B32BEF" w:rsidRPr="00B32BEF" w:rsidRDefault="00B32BEF" w:rsidP="00A92F54">
      <w:pPr>
        <w:spacing w:line="220" w:lineRule="atLeast"/>
        <w:ind w:left="454" w:hanging="227"/>
        <w:rPr>
          <w:noProof/>
          <w:sz w:val="18"/>
          <w:szCs w:val="24"/>
        </w:rPr>
      </w:pPr>
      <w:r w:rsidRPr="00B32BEF">
        <w:rPr>
          <w:noProof/>
          <w:sz w:val="18"/>
          <w:szCs w:val="24"/>
        </w:rPr>
        <w:t xml:space="preserve">4. </w:t>
      </w:r>
      <w:r w:rsidR="00A92F54">
        <w:rPr>
          <w:noProof/>
          <w:sz w:val="18"/>
          <w:szCs w:val="24"/>
        </w:rPr>
        <w:t xml:space="preserve"> </w:t>
      </w:r>
      <w:r w:rsidRPr="00B32BEF">
        <w:rPr>
          <w:noProof/>
          <w:sz w:val="18"/>
          <w:szCs w:val="24"/>
        </w:rPr>
        <w:t>Li C, Liu S, Shigang Liu C: A comparative study of the class imbalance problem in Twitter spam detection. Concurrency &amp; Computation Practice &amp; Experience</w:t>
      </w:r>
      <w:r w:rsidR="007014A5">
        <w:rPr>
          <w:noProof/>
          <w:sz w:val="18"/>
          <w:szCs w:val="24"/>
        </w:rPr>
        <w:t xml:space="preserve"> 30 (4), (2018).</w:t>
      </w:r>
    </w:p>
    <w:p w14:paraId="24F081BA" w14:textId="0A1AD0BA" w:rsidR="00B32BEF" w:rsidRPr="00B32BEF" w:rsidRDefault="00B32BEF" w:rsidP="00A92F54">
      <w:pPr>
        <w:spacing w:line="220" w:lineRule="atLeast"/>
        <w:ind w:left="454" w:hanging="227"/>
        <w:rPr>
          <w:noProof/>
          <w:sz w:val="18"/>
          <w:szCs w:val="24"/>
        </w:rPr>
      </w:pPr>
      <w:r w:rsidRPr="00B32BEF">
        <w:rPr>
          <w:noProof/>
          <w:sz w:val="18"/>
          <w:szCs w:val="24"/>
        </w:rPr>
        <w:t xml:space="preserve">5. </w:t>
      </w:r>
      <w:r w:rsidR="00A92F54">
        <w:rPr>
          <w:noProof/>
          <w:sz w:val="18"/>
          <w:szCs w:val="24"/>
        </w:rPr>
        <w:t xml:space="preserve"> </w:t>
      </w:r>
      <w:r w:rsidRPr="00B32BEF">
        <w:rPr>
          <w:noProof/>
          <w:sz w:val="18"/>
          <w:szCs w:val="24"/>
        </w:rPr>
        <w:t xml:space="preserve">Ho T: A Data Comxity Analysis of Comparative Advantages of Decision Forest Constructors. Pattern Analysis &amp; Applications </w:t>
      </w:r>
      <w:r w:rsidR="007014A5">
        <w:rPr>
          <w:noProof/>
          <w:sz w:val="18"/>
          <w:szCs w:val="24"/>
        </w:rPr>
        <w:t>5</w:t>
      </w:r>
      <w:r w:rsidRPr="00B32BEF">
        <w:rPr>
          <w:noProof/>
          <w:sz w:val="18"/>
          <w:szCs w:val="24"/>
        </w:rPr>
        <w:t>(2)</w:t>
      </w:r>
      <w:r w:rsidR="007014A5">
        <w:rPr>
          <w:noProof/>
          <w:sz w:val="18"/>
          <w:szCs w:val="24"/>
        </w:rPr>
        <w:t>,</w:t>
      </w:r>
      <w:r w:rsidRPr="00B32BEF">
        <w:rPr>
          <w:noProof/>
          <w:sz w:val="18"/>
          <w:szCs w:val="24"/>
        </w:rPr>
        <w:t xml:space="preserve"> 102–</w:t>
      </w:r>
      <w:r w:rsidR="007014A5">
        <w:rPr>
          <w:noProof/>
          <w:sz w:val="18"/>
          <w:szCs w:val="24"/>
        </w:rPr>
        <w:t>12</w:t>
      </w:r>
      <w:r w:rsidR="00EC3875" w:rsidRPr="00EC3875">
        <w:rPr>
          <w:noProof/>
          <w:sz w:val="18"/>
          <w:szCs w:val="24"/>
        </w:rPr>
        <w:t xml:space="preserve"> </w:t>
      </w:r>
      <w:r w:rsidR="00EC3875">
        <w:rPr>
          <w:noProof/>
          <w:sz w:val="18"/>
          <w:szCs w:val="24"/>
        </w:rPr>
        <w:t>(2002)</w:t>
      </w:r>
      <w:r w:rsidR="007014A5">
        <w:rPr>
          <w:noProof/>
          <w:sz w:val="18"/>
          <w:szCs w:val="24"/>
        </w:rPr>
        <w:t>.</w:t>
      </w:r>
    </w:p>
    <w:p w14:paraId="39AD90CA" w14:textId="17AE05A2" w:rsidR="00B32BEF" w:rsidRPr="00B32BEF" w:rsidRDefault="00B32BEF" w:rsidP="00A92F54">
      <w:pPr>
        <w:spacing w:line="220" w:lineRule="atLeast"/>
        <w:ind w:left="454" w:hanging="227"/>
        <w:rPr>
          <w:noProof/>
          <w:sz w:val="18"/>
          <w:szCs w:val="24"/>
        </w:rPr>
      </w:pPr>
      <w:r w:rsidRPr="00B32BEF">
        <w:rPr>
          <w:noProof/>
          <w:sz w:val="18"/>
          <w:szCs w:val="24"/>
        </w:rPr>
        <w:t xml:space="preserve">6. </w:t>
      </w:r>
      <w:r w:rsidR="00A92F54">
        <w:rPr>
          <w:noProof/>
          <w:sz w:val="18"/>
          <w:szCs w:val="24"/>
        </w:rPr>
        <w:t xml:space="preserve"> </w:t>
      </w:r>
      <w:r w:rsidRPr="00B32BEF">
        <w:rPr>
          <w:noProof/>
          <w:sz w:val="18"/>
          <w:szCs w:val="24"/>
        </w:rPr>
        <w:t xml:space="preserve">Anwar N, Jones G, Ganesh S: Measurement of data complexity for classification problems with unbalanced data. Statistical Analysis and Data Mining </w:t>
      </w:r>
      <w:r w:rsidR="007014A5">
        <w:rPr>
          <w:noProof/>
          <w:sz w:val="18"/>
          <w:szCs w:val="24"/>
        </w:rPr>
        <w:t>7</w:t>
      </w:r>
      <w:r w:rsidRPr="00B32BEF">
        <w:rPr>
          <w:noProof/>
          <w:sz w:val="18"/>
          <w:szCs w:val="24"/>
        </w:rPr>
        <w:t>(3)</w:t>
      </w:r>
      <w:r w:rsidR="007014A5">
        <w:rPr>
          <w:noProof/>
          <w:sz w:val="18"/>
          <w:szCs w:val="24"/>
        </w:rPr>
        <w:t>,</w:t>
      </w:r>
      <w:r w:rsidRPr="00B32BEF">
        <w:rPr>
          <w:noProof/>
          <w:sz w:val="18"/>
          <w:szCs w:val="24"/>
        </w:rPr>
        <w:t xml:space="preserve"> 194–</w:t>
      </w:r>
      <w:r w:rsidR="007014A5">
        <w:rPr>
          <w:noProof/>
          <w:sz w:val="18"/>
          <w:szCs w:val="24"/>
        </w:rPr>
        <w:t xml:space="preserve">211 </w:t>
      </w:r>
      <w:r w:rsidR="00EC3875">
        <w:rPr>
          <w:noProof/>
          <w:sz w:val="18"/>
          <w:szCs w:val="24"/>
        </w:rPr>
        <w:t>(2014)</w:t>
      </w:r>
      <w:r w:rsidR="007014A5">
        <w:rPr>
          <w:noProof/>
          <w:sz w:val="18"/>
          <w:szCs w:val="24"/>
        </w:rPr>
        <w:t>.</w:t>
      </w:r>
    </w:p>
    <w:p w14:paraId="52987584" w14:textId="403DA349" w:rsidR="00B32BEF" w:rsidRPr="00B32BEF" w:rsidRDefault="00B32BEF" w:rsidP="00A92F54">
      <w:pPr>
        <w:spacing w:line="220" w:lineRule="atLeast"/>
        <w:ind w:left="454" w:hanging="227"/>
        <w:rPr>
          <w:noProof/>
          <w:sz w:val="18"/>
          <w:szCs w:val="24"/>
        </w:rPr>
      </w:pPr>
      <w:r w:rsidRPr="00B32BEF">
        <w:rPr>
          <w:noProof/>
          <w:sz w:val="18"/>
          <w:szCs w:val="24"/>
        </w:rPr>
        <w:t xml:space="preserve">7. </w:t>
      </w:r>
      <w:r w:rsidR="00A92F54">
        <w:rPr>
          <w:noProof/>
          <w:sz w:val="18"/>
          <w:szCs w:val="24"/>
        </w:rPr>
        <w:t xml:space="preserve"> </w:t>
      </w:r>
      <w:r w:rsidRPr="00B32BEF">
        <w:rPr>
          <w:noProof/>
          <w:sz w:val="18"/>
          <w:szCs w:val="24"/>
        </w:rPr>
        <w:t>Tang B, He H: GIR-based ensemble sampling approaches for imbalanced learning. Pattern Recognition 71</w:t>
      </w:r>
      <w:r w:rsidR="007014A5">
        <w:rPr>
          <w:noProof/>
          <w:sz w:val="18"/>
          <w:szCs w:val="24"/>
        </w:rPr>
        <w:t>,</w:t>
      </w:r>
      <w:r w:rsidRPr="00B32BEF">
        <w:rPr>
          <w:noProof/>
          <w:sz w:val="18"/>
          <w:szCs w:val="24"/>
        </w:rPr>
        <w:t xml:space="preserve"> 306–</w:t>
      </w:r>
      <w:r w:rsidR="007014A5">
        <w:rPr>
          <w:noProof/>
          <w:sz w:val="18"/>
          <w:szCs w:val="24"/>
        </w:rPr>
        <w:t xml:space="preserve">19 </w:t>
      </w:r>
      <w:r w:rsidR="00EC3875">
        <w:rPr>
          <w:noProof/>
          <w:sz w:val="18"/>
          <w:szCs w:val="24"/>
        </w:rPr>
        <w:t>(2017)</w:t>
      </w:r>
      <w:r w:rsidR="007014A5">
        <w:rPr>
          <w:noProof/>
          <w:sz w:val="18"/>
          <w:szCs w:val="24"/>
        </w:rPr>
        <w:t>.</w:t>
      </w:r>
    </w:p>
    <w:p w14:paraId="3DE12484" w14:textId="05FC6F11" w:rsidR="00B32BEF" w:rsidRPr="000239DD" w:rsidRDefault="00B32BEF" w:rsidP="00A92F54">
      <w:pPr>
        <w:spacing w:line="220" w:lineRule="atLeast"/>
        <w:ind w:left="454" w:hanging="227"/>
        <w:rPr>
          <w:noProof/>
          <w:sz w:val="18"/>
          <w:szCs w:val="24"/>
        </w:rPr>
      </w:pPr>
      <w:r w:rsidRPr="00B32BEF">
        <w:rPr>
          <w:noProof/>
          <w:sz w:val="18"/>
          <w:szCs w:val="24"/>
        </w:rPr>
        <w:t xml:space="preserve">8. </w:t>
      </w:r>
      <w:r w:rsidR="00A92F54">
        <w:rPr>
          <w:noProof/>
          <w:sz w:val="18"/>
          <w:szCs w:val="24"/>
        </w:rPr>
        <w:t xml:space="preserve"> </w:t>
      </w:r>
      <w:r w:rsidRPr="00B32BEF">
        <w:rPr>
          <w:noProof/>
          <w:sz w:val="18"/>
          <w:szCs w:val="24"/>
        </w:rPr>
        <w:t>Amini MR, Usunier N, Goutte C</w:t>
      </w:r>
      <w:r w:rsidR="00A83192">
        <w:rPr>
          <w:noProof/>
          <w:sz w:val="18"/>
          <w:szCs w:val="24"/>
        </w:rPr>
        <w:t>,</w:t>
      </w:r>
      <w:r w:rsidR="00A83192" w:rsidRPr="00A83192">
        <w:t xml:space="preserve"> </w:t>
      </w:r>
      <w:r w:rsidR="00A83192" w:rsidRPr="00A83192">
        <w:rPr>
          <w:noProof/>
          <w:sz w:val="18"/>
          <w:szCs w:val="24"/>
        </w:rPr>
        <w:t>http://</w:t>
      </w:r>
      <w:r w:rsidR="00A83192">
        <w:rPr>
          <w:noProof/>
          <w:sz w:val="18"/>
          <w:szCs w:val="24"/>
        </w:rPr>
        <w:t>archive.ics.uci.edu/ml/datasets</w:t>
      </w:r>
      <w:r w:rsidR="00B87C6F">
        <w:rPr>
          <w:noProof/>
          <w:sz w:val="18"/>
          <w:szCs w:val="24"/>
        </w:rPr>
        <w:t>.</w:t>
      </w:r>
      <w:r w:rsidR="00B87C6F" w:rsidRPr="00B87C6F">
        <w:rPr>
          <w:noProof/>
          <w:sz w:val="18"/>
          <w:szCs w:val="24"/>
        </w:rPr>
        <w:t xml:space="preserve"> </w:t>
      </w:r>
      <w:r w:rsidR="00B87C6F" w:rsidRPr="00A83192">
        <w:rPr>
          <w:noProof/>
          <w:sz w:val="18"/>
          <w:szCs w:val="24"/>
        </w:rPr>
        <w:t>html</w:t>
      </w:r>
      <w:r w:rsidR="00A83192">
        <w:rPr>
          <w:noProof/>
          <w:sz w:val="18"/>
          <w:szCs w:val="24"/>
        </w:rPr>
        <w:t xml:space="preserve">, last accessed </w:t>
      </w:r>
      <w:r w:rsidR="00B87C6F">
        <w:rPr>
          <w:noProof/>
          <w:sz w:val="18"/>
          <w:szCs w:val="24"/>
        </w:rPr>
        <w:t>2018/03/</w:t>
      </w:r>
      <w:r w:rsidR="00B87C6F" w:rsidRPr="00B87C6F">
        <w:rPr>
          <w:noProof/>
          <w:sz w:val="18"/>
          <w:szCs w:val="24"/>
        </w:rPr>
        <w:t>22</w:t>
      </w:r>
      <w:r w:rsidRPr="00B32BEF">
        <w:rPr>
          <w:noProof/>
          <w:sz w:val="18"/>
          <w:szCs w:val="24"/>
        </w:rPr>
        <w:t>.</w:t>
      </w:r>
    </w:p>
    <w:p w14:paraId="0090F6E8" w14:textId="7458E7B6" w:rsidR="004E5BBD" w:rsidRPr="00E66198" w:rsidRDefault="00B32BEF" w:rsidP="00A92F54">
      <w:pPr>
        <w:pStyle w:val="referenceitem"/>
        <w:numPr>
          <w:ilvl w:val="0"/>
          <w:numId w:val="0"/>
        </w:numPr>
        <w:ind w:left="454" w:hanging="227"/>
        <w:rPr>
          <w:noProof/>
        </w:rPr>
      </w:pPr>
      <w:r w:rsidRPr="000239DD">
        <w:rPr>
          <w:noProof/>
        </w:rPr>
        <w:fldChar w:fldCharType="end"/>
      </w:r>
    </w:p>
    <w:sectPr w:rsidR="004E5BBD" w:rsidRPr="00E66198" w:rsidSect="009F7FCE">
      <w:headerReference w:type="even" r:id="rId17"/>
      <w:headerReference w:type="default" r:id="rId18"/>
      <w:pgSz w:w="11906" w:h="16838" w:code="9"/>
      <w:pgMar w:top="2948" w:right="2494" w:bottom="2948" w:left="2494" w:header="2381" w:footer="2324" w:gutter="0"/>
      <w:cols w:space="227"/>
      <w:titlePg/>
      <w:docGrid w:linePitch="2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E.T -" w:date="2018-03-29T16:45:00Z" w:initials="E-">
    <w:p w14:paraId="38B9C112" w14:textId="22E6B880" w:rsidR="002A091E" w:rsidRPr="002A091E" w:rsidRDefault="002A091E">
      <w:pPr>
        <w:pStyle w:val="af"/>
        <w:rPr>
          <w:lang w:eastAsia="zh-CN"/>
        </w:rPr>
      </w:pPr>
      <w:r>
        <w:rPr>
          <w:rStyle w:val="ae"/>
        </w:rPr>
        <w:annotationRef/>
      </w:r>
      <w:proofErr w:type="spellStart"/>
      <w:r>
        <w:rPr>
          <w:lang w:eastAsia="zh-CN"/>
        </w:rPr>
        <w:t>这段话与上一段有些重复</w:t>
      </w:r>
      <w:proofErr w:type="spellEnd"/>
    </w:p>
  </w:comment>
  <w:comment w:id="19" w:author="E.T -" w:date="2018-03-29T17:12:00Z" w:initials="E-">
    <w:p w14:paraId="2D74CA9F" w14:textId="77777777" w:rsidR="00895319" w:rsidRDefault="00895319">
      <w:pPr>
        <w:pStyle w:val="af"/>
        <w:rPr>
          <w:lang w:eastAsia="zh-CN"/>
        </w:rPr>
      </w:pPr>
      <w:r>
        <w:rPr>
          <w:rStyle w:val="ae"/>
        </w:rPr>
        <w:annotationRef/>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13"/>
        <w:gridCol w:w="7627"/>
      </w:tblGrid>
      <w:tr w:rsidR="00895319" w:rsidRPr="00895319" w14:paraId="768F1750" w14:textId="77777777" w:rsidTr="00895319">
        <w:trPr>
          <w:tblCellSpacing w:w="15" w:type="dxa"/>
        </w:trPr>
        <w:tc>
          <w:tcPr>
            <w:tcW w:w="0" w:type="auto"/>
            <w:shd w:val="clear" w:color="auto" w:fill="FFFFFF"/>
            <w:tcMar>
              <w:top w:w="0" w:type="dxa"/>
              <w:left w:w="0" w:type="dxa"/>
              <w:bottom w:w="0" w:type="dxa"/>
              <w:right w:w="0" w:type="dxa"/>
            </w:tcMar>
            <w:vAlign w:val="center"/>
            <w:hideMark/>
          </w:tcPr>
          <w:p w14:paraId="748E0B2D" w14:textId="632F5818" w:rsidR="00895319" w:rsidRPr="00895319" w:rsidRDefault="00895319" w:rsidP="00895319">
            <w:pPr>
              <w:overflowPunct/>
              <w:autoSpaceDE/>
              <w:autoSpaceDN/>
              <w:adjustRightInd/>
              <w:spacing w:line="240" w:lineRule="auto"/>
              <w:ind w:firstLine="0"/>
              <w:jc w:val="left"/>
              <w:textAlignment w:val="auto"/>
              <w:rPr>
                <w:rFonts w:ascii="Arial" w:eastAsia="宋体" w:hAnsi="Arial" w:cs="Arial"/>
                <w:color w:val="777777"/>
                <w:lang w:eastAsia="zh-CN"/>
              </w:rPr>
            </w:pPr>
            <w:r w:rsidRPr="00895319">
              <w:rPr>
                <w:rFonts w:ascii="Arial" w:eastAsia="宋体" w:hAnsi="Arial" w:cs="Arial"/>
                <w:color w:val="000000"/>
                <w:lang w:eastAsia="zh-CN"/>
              </w:rPr>
              <w:t>emphasize</w:t>
            </w:r>
          </w:p>
        </w:tc>
        <w:tc>
          <w:tcPr>
            <w:tcW w:w="7686" w:type="dxa"/>
            <w:shd w:val="clear" w:color="auto" w:fill="FFFFFF"/>
            <w:tcMar>
              <w:top w:w="0" w:type="dxa"/>
              <w:left w:w="0" w:type="dxa"/>
              <w:bottom w:w="0" w:type="dxa"/>
              <w:right w:w="0" w:type="dxa"/>
            </w:tcMar>
            <w:vAlign w:val="center"/>
            <w:hideMark/>
          </w:tcPr>
          <w:p w14:paraId="084FC040" w14:textId="77777777" w:rsidR="00895319" w:rsidRPr="00895319" w:rsidRDefault="00895319" w:rsidP="00895319">
            <w:pPr>
              <w:overflowPunct/>
              <w:autoSpaceDE/>
              <w:autoSpaceDN/>
              <w:adjustRightInd/>
              <w:spacing w:line="240" w:lineRule="auto"/>
              <w:ind w:firstLine="0"/>
              <w:jc w:val="left"/>
              <w:textAlignment w:val="auto"/>
              <w:rPr>
                <w:rFonts w:ascii="Arial" w:eastAsia="宋体" w:hAnsi="Arial" w:cs="Arial"/>
                <w:color w:val="777777"/>
                <w:lang w:eastAsia="zh-CN"/>
              </w:rPr>
            </w:pPr>
          </w:p>
        </w:tc>
      </w:tr>
    </w:tbl>
    <w:p w14:paraId="754F51DC" w14:textId="2E4F2615" w:rsidR="00895319" w:rsidRDefault="00895319">
      <w:pPr>
        <w:pStyle w:val="af"/>
      </w:pPr>
    </w:p>
  </w:comment>
  <w:comment w:id="21" w:author="E.T -" w:date="2018-03-29T17:15:00Z" w:initials="E-">
    <w:p w14:paraId="513DE389" w14:textId="73CF1FF4" w:rsidR="00895319" w:rsidRPr="00895319" w:rsidRDefault="00895319">
      <w:pPr>
        <w:pStyle w:val="af"/>
        <w:rPr>
          <w:rFonts w:eastAsiaTheme="minorEastAsia"/>
          <w:lang w:eastAsia="zh-CN"/>
        </w:rPr>
      </w:pPr>
      <w:r>
        <w:rPr>
          <w:rStyle w:val="ae"/>
        </w:rPr>
        <w:annotationRef/>
      </w:r>
      <w:r>
        <w:rPr>
          <w:rFonts w:eastAsiaTheme="minorEastAsia" w:hint="eastAsia"/>
          <w:lang w:eastAsia="zh-CN"/>
        </w:rPr>
        <w:t>I</w:t>
      </w:r>
      <w:r>
        <w:rPr>
          <w:rFonts w:eastAsiaTheme="minorEastAsia"/>
          <w:lang w:eastAsia="zh-CN"/>
        </w:rPr>
        <w:t>R</w:t>
      </w:r>
      <w:r>
        <w:rPr>
          <w:rFonts w:eastAsiaTheme="minorEastAsia"/>
          <w:lang w:eastAsia="zh-CN"/>
        </w:rPr>
        <w:t>是否有参考文献</w:t>
      </w:r>
    </w:p>
  </w:comment>
  <w:comment w:id="31" w:author="E.T -" w:date="2018-03-29T17:23:00Z" w:initials="E-">
    <w:p w14:paraId="286EF9FB" w14:textId="6B02AA82" w:rsidR="00E90506" w:rsidRPr="00E90506" w:rsidRDefault="00E90506">
      <w:pPr>
        <w:pStyle w:val="af"/>
        <w:rPr>
          <w:rFonts w:eastAsiaTheme="minorEastAsia"/>
          <w:lang w:eastAsia="zh-CN"/>
        </w:rPr>
      </w:pPr>
      <w:r>
        <w:rPr>
          <w:rStyle w:val="ae"/>
        </w:rPr>
        <w:annotationRef/>
      </w:r>
      <w:r>
        <w:rPr>
          <w:rFonts w:eastAsiaTheme="minorEastAsia" w:hint="eastAsia"/>
          <w:lang w:eastAsia="zh-CN"/>
        </w:rPr>
        <w:t>这段话需要有参考文献做佐证，并且仅仅说明</w:t>
      </w:r>
      <w:r>
        <w:rPr>
          <w:rFonts w:eastAsiaTheme="minorEastAsia" w:hint="eastAsia"/>
          <w:lang w:eastAsia="zh-CN"/>
        </w:rPr>
        <w:t>IR</w:t>
      </w:r>
      <w:r>
        <w:rPr>
          <w:rFonts w:eastAsiaTheme="minorEastAsia" w:hint="eastAsia"/>
          <w:lang w:eastAsia="zh-CN"/>
        </w:rPr>
        <w:t>在样本相对少的情况下有意义的，如果样本相比比较多，即使不平衡率较高，分类性能还是较好的。这个与样本分布没啥关系。在不平衡分类中，还有学者提出考虑样本分布对分类的影响。引用文献。</w:t>
      </w:r>
      <w:r w:rsidR="00A82BFB">
        <w:rPr>
          <w:rFonts w:eastAsiaTheme="minorEastAsia" w:hint="eastAsia"/>
          <w:lang w:eastAsia="zh-CN"/>
        </w:rPr>
        <w:t>然后再讲这些考虑样本分布的文献，也有一些问题，考虑不全。进而给出你的思路。</w:t>
      </w:r>
    </w:p>
  </w:comment>
  <w:comment w:id="33" w:author="E.T -" w:date="2018-03-29T17:26:00Z" w:initials="E-">
    <w:p w14:paraId="5683DCFD" w14:textId="100B16F9" w:rsidR="00E90506" w:rsidRDefault="00E90506">
      <w:pPr>
        <w:pStyle w:val="af"/>
        <w:rPr>
          <w:lang w:eastAsia="zh-CN"/>
        </w:rPr>
      </w:pPr>
      <w:r>
        <w:rPr>
          <w:rStyle w:val="ae"/>
        </w:rPr>
        <w:annotationRef/>
      </w:r>
      <w:proofErr w:type="spellStart"/>
      <w:r w:rsidR="00A82BFB">
        <w:rPr>
          <w:lang w:eastAsia="zh-CN"/>
        </w:rPr>
        <w:t>这个写得没有上下文来呼应</w:t>
      </w:r>
      <w:proofErr w:type="spellEnd"/>
      <w:r w:rsidR="00A82BFB">
        <w:rPr>
          <w:rFonts w:asciiTheme="minorEastAsia" w:eastAsiaTheme="minorEastAsia" w:hAnsiTheme="minorEastAsia" w:hint="eastAsia"/>
          <w:lang w:eastAsia="zh-CN"/>
        </w:rPr>
        <w:t>。</w:t>
      </w:r>
      <w:proofErr w:type="spellStart"/>
      <w:r w:rsidR="00A82BFB">
        <w:rPr>
          <w:lang w:eastAsia="zh-CN"/>
        </w:rPr>
        <w:t>另外</w:t>
      </w:r>
      <w:proofErr w:type="spellEnd"/>
      <w:r w:rsidR="00A82BFB">
        <w:rPr>
          <w:rFonts w:asciiTheme="minorEastAsia" w:eastAsiaTheme="minorEastAsia" w:hAnsiTheme="minorEastAsia" w:hint="eastAsia"/>
          <w:lang w:eastAsia="zh-CN"/>
        </w:rPr>
        <w:t>，</w:t>
      </w:r>
      <w:proofErr w:type="spellStart"/>
      <w:r w:rsidR="00A82BFB">
        <w:rPr>
          <w:lang w:eastAsia="zh-CN"/>
        </w:rPr>
        <w:t>写得有些晦涩</w:t>
      </w:r>
      <w:proofErr w:type="spellEnd"/>
      <w:r w:rsidR="00A82BFB">
        <w:rPr>
          <w:rFonts w:asciiTheme="minorEastAsia" w:eastAsiaTheme="minorEastAsia" w:hAnsiTheme="minorEastAsia" w:hint="eastAsia"/>
          <w:lang w:eastAsia="zh-CN"/>
        </w:rPr>
        <w:t>，</w:t>
      </w:r>
      <w:proofErr w:type="spellStart"/>
      <w:r w:rsidR="00A82BFB">
        <w:rPr>
          <w:lang w:eastAsia="zh-CN"/>
        </w:rPr>
        <w:t>没有讲清楚是怎么来做的</w:t>
      </w:r>
      <w:proofErr w:type="gramStart"/>
      <w:r w:rsidR="00A82BFB">
        <w:rPr>
          <w:lang w:eastAsia="zh-CN"/>
        </w:rPr>
        <w:t>的</w:t>
      </w:r>
      <w:proofErr w:type="spellEnd"/>
      <w:proofErr w:type="gramEnd"/>
      <w:r w:rsidR="00A82BFB">
        <w:rPr>
          <w:rFonts w:asciiTheme="minorEastAsia" w:eastAsiaTheme="minorEastAsia" w:hAnsiTheme="minorEastAsia" w:hint="eastAsia"/>
          <w:lang w:eastAsia="zh-CN"/>
        </w:rPr>
        <w:t>，</w:t>
      </w:r>
      <w:proofErr w:type="spellStart"/>
      <w:r w:rsidR="00A82BFB">
        <w:rPr>
          <w:lang w:eastAsia="zh-CN"/>
        </w:rPr>
        <w:t>仅仅讲了这个做的用处</w:t>
      </w:r>
      <w:proofErr w:type="spellEnd"/>
      <w:r w:rsidR="00A82BFB">
        <w:rPr>
          <w:rFonts w:asciiTheme="minorEastAsia" w:eastAsiaTheme="minorEastAsia" w:hAnsiTheme="minorEastAsia" w:hint="eastAsia"/>
          <w:lang w:eastAsia="zh-CN"/>
        </w:rPr>
        <w:t>。</w:t>
      </w:r>
    </w:p>
  </w:comment>
  <w:comment w:id="51" w:author="chen inkky" w:date="2018-03-28T15:35:00Z" w:initials="ci">
    <w:p w14:paraId="6152192B" w14:textId="6E2A8CC7" w:rsidR="002A091E" w:rsidRDefault="002A091E" w:rsidP="00D90725">
      <w:r>
        <w:rPr>
          <w:rStyle w:val="ae"/>
        </w:rPr>
        <w:annotationRef/>
      </w:r>
      <w:r w:rsidRPr="003259E5">
        <w:t>In this case, it is processed by prescribing to better measure the difficulty o</w:t>
      </w:r>
      <w:r>
        <w:t>f classification of the dataset so as to</w:t>
      </w:r>
      <w:r w:rsidRPr="003259E5">
        <w:t xml:space="preserve"> ensure that the order of magnitude is unchanged,</w:t>
      </w:r>
    </w:p>
    <w:p w14:paraId="721FEBF6" w14:textId="4DAC2D49" w:rsidR="002A091E" w:rsidRDefault="002A091E">
      <w:pPr>
        <w:pStyle w:val="af"/>
      </w:pPr>
    </w:p>
  </w:comment>
  <w:comment w:id="53" w:author="chen inkky" w:date="2018-03-28T15:38:00Z" w:initials="ci">
    <w:p w14:paraId="1CAF183B" w14:textId="1AF7390B" w:rsidR="002A091E" w:rsidRDefault="002A091E">
      <w:pPr>
        <w:pStyle w:val="af"/>
      </w:pPr>
      <w:r>
        <w:rPr>
          <w:rStyle w:val="ae"/>
        </w:rPr>
        <w:annotationRef/>
      </w:r>
      <w:r w:rsidRPr="00605D13">
        <w:t>IGIR can be regarded as the average value of the sample classification accuracy of positive and negative samples under weighted k-</w:t>
      </w:r>
      <w:proofErr w:type="spellStart"/>
      <w:r w:rsidRPr="00605D13">
        <w:t>NN</w:t>
      </w:r>
      <w:proofErr w:type="spellEnd"/>
      <w:r w:rsidRPr="00605D13">
        <w:t>.</w:t>
      </w:r>
    </w:p>
  </w:comment>
  <w:comment w:id="54" w:author="chen inkky" w:date="2018-03-28T15:39:00Z" w:initials="ci">
    <w:p w14:paraId="1FD37477" w14:textId="0E27ADD6" w:rsidR="002A091E" w:rsidRDefault="002A091E">
      <w:pPr>
        <w:pStyle w:val="af"/>
      </w:pPr>
      <w:r>
        <w:rPr>
          <w:rStyle w:val="ae"/>
        </w:rPr>
        <w:annotationRef/>
      </w:r>
    </w:p>
  </w:comment>
  <w:comment w:id="55" w:author="chen inkky" w:date="2018-03-28T15:44:00Z" w:initials="ci">
    <w:p w14:paraId="0A6945E7" w14:textId="03AB65FF" w:rsidR="002A091E" w:rsidRDefault="002A091E">
      <w:pPr>
        <w:pStyle w:val="af"/>
      </w:pPr>
      <w:r>
        <w:rPr>
          <w:rStyle w:val="a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B9C112" w15:done="0"/>
  <w15:commentEx w15:paraId="754F51DC" w15:done="0"/>
  <w15:commentEx w15:paraId="513DE389" w15:done="0"/>
  <w15:commentEx w15:paraId="286EF9FB" w15:done="0"/>
  <w15:commentEx w15:paraId="5683DCFD" w15:done="0"/>
  <w15:commentEx w15:paraId="721FEBF6" w15:done="0"/>
  <w15:commentEx w15:paraId="1CAF183B" w15:done="0"/>
  <w15:commentEx w15:paraId="1FD37477" w15:done="0"/>
  <w15:commentEx w15:paraId="0A6945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6B5B0" w14:textId="77777777" w:rsidR="009A12A4" w:rsidRDefault="009A12A4">
      <w:r>
        <w:separator/>
      </w:r>
    </w:p>
  </w:endnote>
  <w:endnote w:type="continuationSeparator" w:id="0">
    <w:p w14:paraId="1020E939" w14:textId="77777777" w:rsidR="009A12A4" w:rsidRDefault="009A1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D4F75" w14:textId="77777777" w:rsidR="009A12A4" w:rsidRDefault="009A12A4" w:rsidP="009F7FCE">
      <w:pPr>
        <w:ind w:firstLine="0"/>
      </w:pPr>
      <w:r>
        <w:separator/>
      </w:r>
    </w:p>
  </w:footnote>
  <w:footnote w:type="continuationSeparator" w:id="0">
    <w:p w14:paraId="4B69ED3F" w14:textId="77777777" w:rsidR="009A12A4" w:rsidRDefault="009A12A4"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CA61E" w14:textId="77777777" w:rsidR="002A091E" w:rsidRDefault="002A091E" w:rsidP="00F321B4">
    <w:pPr>
      <w:pStyle w:val="a6"/>
    </w:pPr>
    <w:r>
      <w:fldChar w:fldCharType="begin"/>
    </w:r>
    <w:r>
      <w:instrText>PAGE   \* MERGEFORMAT</w:instrText>
    </w:r>
    <w:r>
      <w:fldChar w:fldCharType="separate"/>
    </w:r>
    <w:r w:rsidR="001E03A4">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6F1D" w14:textId="77777777" w:rsidR="002A091E" w:rsidRDefault="002A091E" w:rsidP="002D48C5">
    <w:pPr>
      <w:pStyle w:val="a6"/>
      <w:jc w:val="right"/>
    </w:pPr>
    <w:r>
      <w:fldChar w:fldCharType="begin"/>
    </w:r>
    <w:r>
      <w:instrText>PAGE   \* MERGEFORMAT</w:instrText>
    </w:r>
    <w:r>
      <w:fldChar w:fldCharType="separate"/>
    </w:r>
    <w:r w:rsidR="001E03A4">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6D13818"/>
    <w:multiLevelType w:val="hybridMultilevel"/>
    <w:tmpl w:val="29B0D238"/>
    <w:lvl w:ilvl="0" w:tplc="3A3EBAC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75B288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3036"/>
        </w:tabs>
        <w:ind w:left="3036" w:hanging="360"/>
      </w:pPr>
      <w:rPr>
        <w:rFonts w:hint="default"/>
      </w:rPr>
    </w:lvl>
    <w:lvl w:ilvl="2">
      <w:start w:val="1"/>
      <w:numFmt w:val="lowerRoman"/>
      <w:lvlText w:val="%3."/>
      <w:lvlJc w:val="right"/>
      <w:pPr>
        <w:tabs>
          <w:tab w:val="num" w:pos="3756"/>
        </w:tabs>
        <w:ind w:left="3756" w:hanging="180"/>
      </w:pPr>
      <w:rPr>
        <w:rFonts w:hint="default"/>
      </w:rPr>
    </w:lvl>
    <w:lvl w:ilvl="3">
      <w:start w:val="1"/>
      <w:numFmt w:val="decimal"/>
      <w:lvlText w:val="%4."/>
      <w:lvlJc w:val="left"/>
      <w:pPr>
        <w:tabs>
          <w:tab w:val="num" w:pos="4476"/>
        </w:tabs>
        <w:ind w:left="4476" w:hanging="360"/>
      </w:pPr>
      <w:rPr>
        <w:rFonts w:hint="default"/>
      </w:rPr>
    </w:lvl>
    <w:lvl w:ilvl="4">
      <w:start w:val="1"/>
      <w:numFmt w:val="lowerLetter"/>
      <w:lvlText w:val="%5."/>
      <w:lvlJc w:val="left"/>
      <w:pPr>
        <w:tabs>
          <w:tab w:val="num" w:pos="5196"/>
        </w:tabs>
        <w:ind w:left="5196" w:hanging="360"/>
      </w:pPr>
      <w:rPr>
        <w:rFonts w:hint="default"/>
      </w:rPr>
    </w:lvl>
    <w:lvl w:ilvl="5">
      <w:start w:val="1"/>
      <w:numFmt w:val="lowerRoman"/>
      <w:lvlText w:val="%6."/>
      <w:lvlJc w:val="right"/>
      <w:pPr>
        <w:tabs>
          <w:tab w:val="num" w:pos="5916"/>
        </w:tabs>
        <w:ind w:left="5916" w:hanging="180"/>
      </w:pPr>
      <w:rPr>
        <w:rFonts w:hint="default"/>
      </w:rPr>
    </w:lvl>
    <w:lvl w:ilvl="6">
      <w:start w:val="1"/>
      <w:numFmt w:val="decimal"/>
      <w:lvlText w:val="%7."/>
      <w:lvlJc w:val="left"/>
      <w:pPr>
        <w:tabs>
          <w:tab w:val="num" w:pos="6636"/>
        </w:tabs>
        <w:ind w:left="6636" w:hanging="360"/>
      </w:pPr>
      <w:rPr>
        <w:rFonts w:hint="default"/>
      </w:rPr>
    </w:lvl>
    <w:lvl w:ilvl="7">
      <w:start w:val="1"/>
      <w:numFmt w:val="lowerLetter"/>
      <w:lvlText w:val="%8."/>
      <w:lvlJc w:val="left"/>
      <w:pPr>
        <w:tabs>
          <w:tab w:val="num" w:pos="7356"/>
        </w:tabs>
        <w:ind w:left="7356" w:hanging="360"/>
      </w:pPr>
      <w:rPr>
        <w:rFonts w:hint="default"/>
      </w:rPr>
    </w:lvl>
    <w:lvl w:ilvl="8">
      <w:start w:val="1"/>
      <w:numFmt w:val="lowerRoman"/>
      <w:lvlText w:val="%9."/>
      <w:lvlJc w:val="right"/>
      <w:pPr>
        <w:tabs>
          <w:tab w:val="num" w:pos="8076"/>
        </w:tabs>
        <w:ind w:left="807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T -">
    <w15:presenceInfo w15:providerId="Windows Live" w15:userId="647750d4fb149fdf"/>
  </w15:person>
  <w15:person w15:author="chen inkky">
    <w15:presenceInfo w15:providerId="Windows Live" w15:userId="cf10937287c48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TY2NwRSFpampko6SsGpxcWZ+XkgBea1AKH/aiAsAAAA"/>
  </w:docVars>
  <w:rsids>
    <w:rsidRoot w:val="009F7FCE"/>
    <w:rsid w:val="000239DD"/>
    <w:rsid w:val="00051552"/>
    <w:rsid w:val="00084117"/>
    <w:rsid w:val="000910B8"/>
    <w:rsid w:val="000939AE"/>
    <w:rsid w:val="000A0D9F"/>
    <w:rsid w:val="000F69A0"/>
    <w:rsid w:val="0010253B"/>
    <w:rsid w:val="00105F6E"/>
    <w:rsid w:val="00112696"/>
    <w:rsid w:val="00113C5E"/>
    <w:rsid w:val="00137CD4"/>
    <w:rsid w:val="001542DE"/>
    <w:rsid w:val="00156868"/>
    <w:rsid w:val="00173BC4"/>
    <w:rsid w:val="00175F60"/>
    <w:rsid w:val="001770DD"/>
    <w:rsid w:val="001961D7"/>
    <w:rsid w:val="001A02F0"/>
    <w:rsid w:val="001E03A4"/>
    <w:rsid w:val="00203B17"/>
    <w:rsid w:val="002731B6"/>
    <w:rsid w:val="00273926"/>
    <w:rsid w:val="002821BB"/>
    <w:rsid w:val="002A091E"/>
    <w:rsid w:val="002B13E8"/>
    <w:rsid w:val="002D48C5"/>
    <w:rsid w:val="003259E5"/>
    <w:rsid w:val="003544E0"/>
    <w:rsid w:val="00375976"/>
    <w:rsid w:val="003C6D04"/>
    <w:rsid w:val="00425C9C"/>
    <w:rsid w:val="0043135D"/>
    <w:rsid w:val="0044729A"/>
    <w:rsid w:val="004649A5"/>
    <w:rsid w:val="004A5BAC"/>
    <w:rsid w:val="004B30D4"/>
    <w:rsid w:val="004E5401"/>
    <w:rsid w:val="004E5BBD"/>
    <w:rsid w:val="00506FFB"/>
    <w:rsid w:val="005604D0"/>
    <w:rsid w:val="00564227"/>
    <w:rsid w:val="005741B4"/>
    <w:rsid w:val="0058294A"/>
    <w:rsid w:val="005A08FF"/>
    <w:rsid w:val="005C717E"/>
    <w:rsid w:val="005D78FA"/>
    <w:rsid w:val="00605D13"/>
    <w:rsid w:val="00607DB3"/>
    <w:rsid w:val="0061515E"/>
    <w:rsid w:val="00644887"/>
    <w:rsid w:val="00676180"/>
    <w:rsid w:val="00677B2E"/>
    <w:rsid w:val="00683B57"/>
    <w:rsid w:val="006864C9"/>
    <w:rsid w:val="006913DC"/>
    <w:rsid w:val="006A7AF5"/>
    <w:rsid w:val="006C2695"/>
    <w:rsid w:val="007014A5"/>
    <w:rsid w:val="007129FA"/>
    <w:rsid w:val="007158E5"/>
    <w:rsid w:val="007238CF"/>
    <w:rsid w:val="00745D95"/>
    <w:rsid w:val="00771571"/>
    <w:rsid w:val="007719CB"/>
    <w:rsid w:val="007A477C"/>
    <w:rsid w:val="007B2163"/>
    <w:rsid w:val="007C2A16"/>
    <w:rsid w:val="007E4754"/>
    <w:rsid w:val="008246DB"/>
    <w:rsid w:val="00827E1A"/>
    <w:rsid w:val="008311E9"/>
    <w:rsid w:val="00857BF1"/>
    <w:rsid w:val="00873B83"/>
    <w:rsid w:val="00895319"/>
    <w:rsid w:val="008F2D4C"/>
    <w:rsid w:val="008F7DBD"/>
    <w:rsid w:val="00920BA6"/>
    <w:rsid w:val="00947EBB"/>
    <w:rsid w:val="00957571"/>
    <w:rsid w:val="009930E4"/>
    <w:rsid w:val="009A12A4"/>
    <w:rsid w:val="009B2539"/>
    <w:rsid w:val="009B591F"/>
    <w:rsid w:val="009D22F7"/>
    <w:rsid w:val="009F7FCE"/>
    <w:rsid w:val="00A267B3"/>
    <w:rsid w:val="00A32599"/>
    <w:rsid w:val="00A34C2C"/>
    <w:rsid w:val="00A57443"/>
    <w:rsid w:val="00A74821"/>
    <w:rsid w:val="00A82BFB"/>
    <w:rsid w:val="00A83192"/>
    <w:rsid w:val="00A92F54"/>
    <w:rsid w:val="00AA7B2F"/>
    <w:rsid w:val="00AD734E"/>
    <w:rsid w:val="00B10972"/>
    <w:rsid w:val="00B23481"/>
    <w:rsid w:val="00B32BEF"/>
    <w:rsid w:val="00B55378"/>
    <w:rsid w:val="00B87C6F"/>
    <w:rsid w:val="00B902B9"/>
    <w:rsid w:val="00B935A0"/>
    <w:rsid w:val="00BA3657"/>
    <w:rsid w:val="00BB77AF"/>
    <w:rsid w:val="00BE58FF"/>
    <w:rsid w:val="00BF1E94"/>
    <w:rsid w:val="00C31118"/>
    <w:rsid w:val="00C47F1D"/>
    <w:rsid w:val="00C723B6"/>
    <w:rsid w:val="00C737D5"/>
    <w:rsid w:val="00CA6428"/>
    <w:rsid w:val="00CC6DCA"/>
    <w:rsid w:val="00D5641D"/>
    <w:rsid w:val="00D90725"/>
    <w:rsid w:val="00D924C4"/>
    <w:rsid w:val="00DA119C"/>
    <w:rsid w:val="00DB19DA"/>
    <w:rsid w:val="00DC2CA9"/>
    <w:rsid w:val="00DF0C72"/>
    <w:rsid w:val="00E015C0"/>
    <w:rsid w:val="00E13281"/>
    <w:rsid w:val="00E214D2"/>
    <w:rsid w:val="00E26F2A"/>
    <w:rsid w:val="00E339EF"/>
    <w:rsid w:val="00E55BEE"/>
    <w:rsid w:val="00E603C7"/>
    <w:rsid w:val="00E66198"/>
    <w:rsid w:val="00E90506"/>
    <w:rsid w:val="00EA1263"/>
    <w:rsid w:val="00EA223F"/>
    <w:rsid w:val="00EA7703"/>
    <w:rsid w:val="00EA7D5D"/>
    <w:rsid w:val="00EC3875"/>
    <w:rsid w:val="00EE26D4"/>
    <w:rsid w:val="00EE7616"/>
    <w:rsid w:val="00F0543B"/>
    <w:rsid w:val="00F23264"/>
    <w:rsid w:val="00F321B4"/>
    <w:rsid w:val="00F35071"/>
    <w:rsid w:val="00F76914"/>
    <w:rsid w:val="00F91EE9"/>
    <w:rsid w:val="00FA6032"/>
    <w:rsid w:val="00FB37CC"/>
    <w:rsid w:val="00FC3DAB"/>
    <w:rsid w:val="00FE0B77"/>
    <w:rsid w:val="00FE4FA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947F3"/>
  <w15:docId w15:val="{BED81E3B-ADE9-4EA9-8ABE-9CBE2116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2"/>
      </w:numPr>
      <w:spacing w:before="160" w:after="160"/>
      <w:contextualSpacing/>
    </w:pPr>
  </w:style>
  <w:style w:type="paragraph" w:customStyle="1" w:styleId="dashitem">
    <w:name w:val="dashitem"/>
    <w:basedOn w:val="a"/>
    <w:pPr>
      <w:numPr>
        <w:numId w:val="4"/>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6"/>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A92F54"/>
    <w:pPr>
      <w:numPr>
        <w:numId w:val="9"/>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a9">
    <w:name w:val="Table Grid"/>
    <w:basedOn w:val="a1"/>
    <w:uiPriority w:val="39"/>
    <w:rsid w:val="00203B17"/>
    <w:pPr>
      <w:spacing w:line="240" w:lineRule="auto"/>
    </w:pPr>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34C2C"/>
    <w:rPr>
      <w:rFonts w:ascii="Times-Roman" w:hAnsi="Times-Roman" w:hint="default"/>
      <w:b w:val="0"/>
      <w:bCs w:val="0"/>
      <w:i w:val="0"/>
      <w:iCs w:val="0"/>
      <w:color w:val="231F20"/>
      <w:sz w:val="20"/>
      <w:szCs w:val="20"/>
    </w:rPr>
  </w:style>
  <w:style w:type="character" w:customStyle="1" w:styleId="fontstyle21">
    <w:name w:val="fontstyle21"/>
    <w:basedOn w:val="a0"/>
    <w:rsid w:val="00A34C2C"/>
    <w:rPr>
      <w:rFonts w:ascii="MTMI" w:hAnsi="MTMI" w:hint="default"/>
      <w:b w:val="0"/>
      <w:bCs w:val="0"/>
      <w:i/>
      <w:iCs/>
      <w:color w:val="231F20"/>
      <w:sz w:val="20"/>
      <w:szCs w:val="20"/>
    </w:rPr>
  </w:style>
  <w:style w:type="character" w:customStyle="1" w:styleId="fontstyle31">
    <w:name w:val="fontstyle31"/>
    <w:basedOn w:val="a0"/>
    <w:rsid w:val="00A34C2C"/>
    <w:rPr>
      <w:rFonts w:ascii="MTSY" w:hAnsi="MTSY" w:hint="default"/>
      <w:b w:val="0"/>
      <w:bCs w:val="0"/>
      <w:i w:val="0"/>
      <w:iCs w:val="0"/>
      <w:color w:val="231F20"/>
      <w:sz w:val="20"/>
      <w:szCs w:val="20"/>
    </w:rPr>
  </w:style>
  <w:style w:type="paragraph" w:styleId="aa">
    <w:name w:val="List Paragraph"/>
    <w:basedOn w:val="a"/>
    <w:uiPriority w:val="34"/>
    <w:qFormat/>
    <w:rsid w:val="003259E5"/>
    <w:pPr>
      <w:widowControl w:val="0"/>
      <w:overflowPunct/>
      <w:autoSpaceDE/>
      <w:autoSpaceDN/>
      <w:adjustRightInd/>
      <w:spacing w:line="240" w:lineRule="auto"/>
      <w:ind w:firstLineChars="200" w:firstLine="420"/>
      <w:textAlignment w:val="auto"/>
    </w:pPr>
    <w:rPr>
      <w:rFonts w:asciiTheme="minorHAnsi" w:eastAsiaTheme="minorEastAsia" w:hAnsiTheme="minorHAnsi" w:cstheme="minorBidi"/>
      <w:kern w:val="2"/>
      <w:sz w:val="21"/>
      <w:szCs w:val="22"/>
      <w:lang w:eastAsia="zh-CN"/>
    </w:rPr>
  </w:style>
  <w:style w:type="paragraph" w:customStyle="1" w:styleId="ab">
    <w:name w:val="中期正文"/>
    <w:basedOn w:val="ac"/>
    <w:link w:val="Char"/>
    <w:qFormat/>
    <w:rsid w:val="004E5401"/>
    <w:pPr>
      <w:overflowPunct/>
      <w:autoSpaceDE/>
      <w:autoSpaceDN/>
      <w:adjustRightInd/>
      <w:spacing w:line="288" w:lineRule="auto"/>
      <w:ind w:firstLineChars="200" w:firstLine="480"/>
    </w:pPr>
    <w:rPr>
      <w:rFonts w:eastAsia="宋体" w:cs="宋体"/>
      <w:lang w:eastAsia="zh-CN"/>
    </w:rPr>
  </w:style>
  <w:style w:type="character" w:customStyle="1" w:styleId="Char">
    <w:name w:val="中期正文 Char"/>
    <w:basedOn w:val="a0"/>
    <w:link w:val="ab"/>
    <w:rsid w:val="004E5401"/>
    <w:rPr>
      <w:rFonts w:eastAsia="宋体" w:cs="宋体"/>
      <w:sz w:val="24"/>
      <w:szCs w:val="24"/>
      <w:lang w:eastAsia="zh-CN"/>
    </w:rPr>
  </w:style>
  <w:style w:type="paragraph" w:styleId="ac">
    <w:name w:val="Normal (Web)"/>
    <w:basedOn w:val="a"/>
    <w:semiHidden/>
    <w:unhideWhenUsed/>
    <w:rsid w:val="004E5401"/>
    <w:rPr>
      <w:sz w:val="24"/>
      <w:szCs w:val="24"/>
    </w:rPr>
  </w:style>
  <w:style w:type="paragraph" w:styleId="ad">
    <w:name w:val="Bibliography"/>
    <w:basedOn w:val="a"/>
    <w:next w:val="a"/>
    <w:unhideWhenUsed/>
    <w:rsid w:val="00E339EF"/>
    <w:pPr>
      <w:tabs>
        <w:tab w:val="left" w:pos="384"/>
      </w:tabs>
      <w:ind w:left="384" w:hanging="384"/>
    </w:pPr>
  </w:style>
  <w:style w:type="character" w:styleId="ae">
    <w:name w:val="annotation reference"/>
    <w:basedOn w:val="a0"/>
    <w:semiHidden/>
    <w:unhideWhenUsed/>
    <w:rsid w:val="00EE7616"/>
    <w:rPr>
      <w:sz w:val="21"/>
      <w:szCs w:val="21"/>
    </w:rPr>
  </w:style>
  <w:style w:type="paragraph" w:styleId="af">
    <w:name w:val="annotation text"/>
    <w:basedOn w:val="a"/>
    <w:link w:val="Char0"/>
    <w:semiHidden/>
    <w:unhideWhenUsed/>
    <w:rsid w:val="00EE7616"/>
    <w:pPr>
      <w:jc w:val="left"/>
    </w:pPr>
  </w:style>
  <w:style w:type="character" w:customStyle="1" w:styleId="Char0">
    <w:name w:val="批注文字 Char"/>
    <w:basedOn w:val="a0"/>
    <w:link w:val="af"/>
    <w:semiHidden/>
    <w:rsid w:val="00EE7616"/>
    <w:rPr>
      <w:rFonts w:eastAsia="Times New Roman"/>
    </w:rPr>
  </w:style>
  <w:style w:type="paragraph" w:styleId="af0">
    <w:name w:val="annotation subject"/>
    <w:basedOn w:val="af"/>
    <w:next w:val="af"/>
    <w:link w:val="Char1"/>
    <w:semiHidden/>
    <w:unhideWhenUsed/>
    <w:rsid w:val="00EE7616"/>
    <w:rPr>
      <w:b/>
      <w:bCs/>
    </w:rPr>
  </w:style>
  <w:style w:type="character" w:customStyle="1" w:styleId="Char1">
    <w:name w:val="批注主题 Char"/>
    <w:basedOn w:val="Char0"/>
    <w:link w:val="af0"/>
    <w:semiHidden/>
    <w:rsid w:val="00EE7616"/>
    <w:rPr>
      <w:rFonts w:eastAsia="Times New Roman"/>
      <w:b/>
      <w:bCs/>
    </w:rPr>
  </w:style>
  <w:style w:type="paragraph" w:styleId="af1">
    <w:name w:val="Balloon Text"/>
    <w:basedOn w:val="a"/>
    <w:link w:val="Char2"/>
    <w:semiHidden/>
    <w:unhideWhenUsed/>
    <w:rsid w:val="00EE7616"/>
    <w:pPr>
      <w:spacing w:line="240" w:lineRule="auto"/>
    </w:pPr>
    <w:rPr>
      <w:sz w:val="18"/>
      <w:szCs w:val="18"/>
    </w:rPr>
  </w:style>
  <w:style w:type="character" w:customStyle="1" w:styleId="Char2">
    <w:name w:val="批注框文本 Char"/>
    <w:basedOn w:val="a0"/>
    <w:link w:val="af1"/>
    <w:semiHidden/>
    <w:rsid w:val="00EE7616"/>
    <w:rPr>
      <w:rFonts w:eastAsia="Times New Roman"/>
      <w:sz w:val="18"/>
      <w:szCs w:val="18"/>
    </w:rPr>
  </w:style>
  <w:style w:type="character" w:customStyle="1" w:styleId="gt-baf-word-clickable">
    <w:name w:val="gt-baf-word-clickable"/>
    <w:basedOn w:val="a0"/>
    <w:rsid w:val="00895319"/>
  </w:style>
  <w:style w:type="paragraph" w:styleId="af2">
    <w:name w:val="Revision"/>
    <w:hidden/>
    <w:semiHidden/>
    <w:rsid w:val="00895319"/>
    <w:pPr>
      <w:spacing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12406">
      <w:bodyDiv w:val="1"/>
      <w:marLeft w:val="0"/>
      <w:marRight w:val="0"/>
      <w:marTop w:val="0"/>
      <w:marBottom w:val="0"/>
      <w:divBdr>
        <w:top w:val="none" w:sz="0" w:space="0" w:color="auto"/>
        <w:left w:val="none" w:sz="0" w:space="0" w:color="auto"/>
        <w:bottom w:val="none" w:sz="0" w:space="0" w:color="auto"/>
        <w:right w:val="none" w:sz="0" w:space="0" w:color="auto"/>
      </w:divBdr>
      <w:divsChild>
        <w:div w:id="2467711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14A8F-9577-4E6A-843B-FF19AB27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5977</Words>
  <Characters>34069</Characters>
  <Application>Microsoft Office Word</Application>
  <DocSecurity>0</DocSecurity>
  <Lines>283</Lines>
  <Paragraphs>79</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39967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Windows 用户</cp:lastModifiedBy>
  <cp:revision>3</cp:revision>
  <dcterms:created xsi:type="dcterms:W3CDTF">2018-03-29T09:37:00Z</dcterms:created>
  <dcterms:modified xsi:type="dcterms:W3CDTF">2018-03-29T09:45:00Z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id="QikvhBKa"/&gt;&lt;style id="http://www.zotero.org/styles/ieee-transactions-on-cloud-computing"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http://www.zotero.org/styles/ieee-transactions-on-cloud-computing</vt:lpwstr>
  </property>
  <property fmtid="{D5CDD505-2E9C-101B-9397-08002B2CF9AE}" pid="19" name="Mendeley Recent Style Name 7_1">
    <vt:lpwstr>IEEE Transactions on Cloud Computing</vt:lpwstr>
  </property>
  <property fmtid="{D5CDD505-2E9C-101B-9397-08002B2CF9AE}" pid="20" name="Mendeley Recent Style Id 8_1">
    <vt:lpwstr>http://www.zotero.org/styles/israel-medical-association-journal</vt:lpwstr>
  </property>
  <property fmtid="{D5CDD505-2E9C-101B-9397-08002B2CF9AE}" pid="21" name="Mendeley Recent Style Name 8_1">
    <vt:lpwstr>Israel Medical Association Journal</vt:lpwstr>
  </property>
  <property fmtid="{D5CDD505-2E9C-101B-9397-08002B2CF9AE}" pid="22" name="Mendeley Recent Style Id 9_1">
    <vt:lpwstr>http://www.zotero.org/styles/journal-of-cloud-computing</vt:lpwstr>
  </property>
  <property fmtid="{D5CDD505-2E9C-101B-9397-08002B2CF9AE}" pid="23" name="Mendeley Recent Style Name 9_1">
    <vt:lpwstr>Journal of Cloud Computing</vt:lpwstr>
  </property>
  <property fmtid="{D5CDD505-2E9C-101B-9397-08002B2CF9AE}" pid="24" name="Mendeley Document_1">
    <vt:lpwstr>True</vt:lpwstr>
  </property>
  <property fmtid="{D5CDD505-2E9C-101B-9397-08002B2CF9AE}" pid="25" name="Mendeley Citation Style_1">
    <vt:lpwstr>http://www.zotero.org/styles/israel-medical-association-journal</vt:lpwstr>
  </property>
  <property fmtid="{D5CDD505-2E9C-101B-9397-08002B2CF9AE}" pid="26" name="Mendeley Unique User Id_1">
    <vt:lpwstr>a4598ddb-6ba0-3305-8d23-ed8effce8aa4</vt:lpwstr>
  </property>
</Properties>
</file>